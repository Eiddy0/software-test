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Toc12987"/>
      <w:r>
        <w:rPr>
          <w:rFonts w:hint="eastAsia"/>
          <w:lang w:val="en-US" w:eastAsia="zh-CN"/>
        </w:rPr>
        <w:t>系统可行性分析报告</w:t>
      </w:r>
      <w:bookmarkEnd w:id="0"/>
    </w:p>
    <w:sdt>
      <w:sdtPr>
        <w:rPr>
          <w:rFonts w:ascii="宋体" w:hAnsi="宋体" w:eastAsia="宋体" w:cstheme="minorBidi"/>
          <w:kern w:val="2"/>
          <w:sz w:val="21"/>
          <w:szCs w:val="24"/>
          <w:lang w:val="en-US" w:eastAsia="zh-CN" w:bidi="ar-SA"/>
        </w:rPr>
        <w:id w:val="147454871"/>
        <w15:color w:val="DBDBDB"/>
        <w:docPartObj>
          <w:docPartGallery w:val="Table of Contents"/>
          <w:docPartUnique/>
        </w:docPartObj>
      </w:sdtPr>
      <w:sdtEndPr>
        <w:rPr>
          <w:rFonts w:hint="eastAsia" w:asciiTheme="minorHAnsi" w:hAnsiTheme="minorHAnsi" w:eastAsiaTheme="minorEastAsia"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3"/>
            <w:tabs>
              <w:tab w:val="right" w:leader="dot" w:pos="8306"/>
            </w:tabs>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_Toc12987 </w:instrText>
          </w:r>
          <w:r>
            <w:rPr>
              <w:rFonts w:hint="eastAsia"/>
              <w:lang w:val="en-US" w:eastAsia="zh-CN"/>
            </w:rPr>
            <w:fldChar w:fldCharType="separate"/>
          </w:r>
          <w:r>
            <w:rPr>
              <w:rFonts w:hint="eastAsia"/>
              <w:lang w:val="en-US" w:eastAsia="zh-CN"/>
            </w:rPr>
            <w:t>系统可行性分析报告</w:t>
          </w:r>
          <w:r>
            <w:tab/>
          </w:r>
          <w:r>
            <w:fldChar w:fldCharType="begin"/>
          </w:r>
          <w:r>
            <w:instrText xml:space="preserve"> PAGEREF _Toc12987 </w:instrText>
          </w:r>
          <w:r>
            <w:fldChar w:fldCharType="separate"/>
          </w:r>
          <w:r>
            <w:t>1</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_Toc17053 </w:instrText>
          </w:r>
          <w:r>
            <w:rPr>
              <w:rFonts w:hint="eastAsia"/>
              <w:lang w:val="en-US" w:eastAsia="zh-CN"/>
            </w:rPr>
            <w:fldChar w:fldCharType="separate"/>
          </w:r>
          <w:r>
            <w:rPr>
              <w:rFonts w:hint="eastAsia" w:asciiTheme="minorEastAsia" w:hAnsiTheme="minorEastAsia" w:eastAsiaTheme="minorEastAsia" w:cstheme="minorEastAsia"/>
              <w:szCs w:val="28"/>
              <w:lang w:val="en-US" w:eastAsia="zh-CN"/>
            </w:rPr>
            <w:t>一． 引言</w:t>
          </w:r>
          <w:r>
            <w:tab/>
          </w:r>
          <w:r>
            <w:fldChar w:fldCharType="begin"/>
          </w:r>
          <w:r>
            <w:instrText xml:space="preserve"> PAGEREF _Toc17053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_Toc5620 </w:instrText>
          </w:r>
          <w:r>
            <w:rPr>
              <w:rFonts w:hint="eastAsia"/>
              <w:lang w:val="en-US" w:eastAsia="zh-CN"/>
            </w:rPr>
            <w:fldChar w:fldCharType="separate"/>
          </w:r>
          <w:r>
            <w:rPr>
              <w:rFonts w:hint="eastAsia" w:asciiTheme="minorEastAsia" w:hAnsiTheme="minorEastAsia" w:cstheme="minorEastAsia"/>
              <w:szCs w:val="28"/>
              <w:lang w:val="en-US" w:eastAsia="zh-CN"/>
            </w:rPr>
            <w:t>1.1编写目的</w:t>
          </w:r>
          <w:r>
            <w:tab/>
          </w:r>
          <w:r>
            <w:fldChar w:fldCharType="begin"/>
          </w:r>
          <w:r>
            <w:instrText xml:space="preserve"> PAGEREF _Toc5620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_Toc106 </w:instrText>
          </w:r>
          <w:r>
            <w:rPr>
              <w:rFonts w:hint="eastAsia"/>
              <w:lang w:val="en-US" w:eastAsia="zh-CN"/>
            </w:rPr>
            <w:fldChar w:fldCharType="separate"/>
          </w:r>
          <w:r>
            <w:rPr>
              <w:rFonts w:hint="eastAsia" w:asciiTheme="minorEastAsia" w:hAnsiTheme="minorEastAsia" w:eastAsiaTheme="minorEastAsia" w:cstheme="minorEastAsia"/>
              <w:szCs w:val="28"/>
              <w:lang w:val="en-US" w:eastAsia="zh-CN"/>
            </w:rPr>
            <w:t>1.2项目背景</w:t>
          </w:r>
          <w:r>
            <w:tab/>
          </w:r>
          <w:r>
            <w:fldChar w:fldCharType="begin"/>
          </w:r>
          <w:r>
            <w:instrText xml:space="preserve"> PAGEREF _Toc106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_Toc2889 </w:instrText>
          </w:r>
          <w:r>
            <w:rPr>
              <w:rFonts w:hint="eastAsia"/>
              <w:lang w:val="en-US" w:eastAsia="zh-CN"/>
            </w:rPr>
            <w:fldChar w:fldCharType="separate"/>
          </w:r>
          <w:r>
            <w:rPr>
              <w:rFonts w:hint="eastAsia" w:asciiTheme="minorEastAsia" w:hAnsiTheme="minorEastAsia" w:eastAsiaTheme="minorEastAsia" w:cstheme="minorEastAsia"/>
              <w:szCs w:val="28"/>
              <w:lang w:val="en-US" w:eastAsia="zh-CN"/>
            </w:rPr>
            <w:t>1.3定义</w:t>
          </w:r>
          <w:r>
            <w:tab/>
          </w:r>
          <w:r>
            <w:fldChar w:fldCharType="begin"/>
          </w:r>
          <w:r>
            <w:instrText xml:space="preserve"> PAGEREF _Toc2889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_Toc25816 </w:instrText>
          </w:r>
          <w:r>
            <w:rPr>
              <w:rFonts w:hint="eastAsia"/>
              <w:lang w:val="en-US" w:eastAsia="zh-CN"/>
            </w:rPr>
            <w:fldChar w:fldCharType="separate"/>
          </w:r>
          <w:r>
            <w:rPr>
              <w:rFonts w:hint="eastAsia" w:asciiTheme="minorEastAsia" w:hAnsiTheme="minorEastAsia" w:eastAsiaTheme="minorEastAsia" w:cstheme="minorEastAsia"/>
              <w:szCs w:val="28"/>
              <w:lang w:val="en-US" w:eastAsia="zh-CN"/>
            </w:rPr>
            <w:t>1.4参考资料</w:t>
          </w:r>
          <w:r>
            <w:tab/>
          </w:r>
          <w:r>
            <w:fldChar w:fldCharType="begin"/>
          </w:r>
          <w:r>
            <w:instrText xml:space="preserve"> PAGEREF _Toc25816 </w:instrText>
          </w:r>
          <w:r>
            <w:fldChar w:fldCharType="separate"/>
          </w:r>
          <w:r>
            <w:t>2</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_Toc7895 </w:instrText>
          </w:r>
          <w:r>
            <w:rPr>
              <w:rFonts w:hint="eastAsia"/>
              <w:lang w:val="en-US" w:eastAsia="zh-CN"/>
            </w:rPr>
            <w:fldChar w:fldCharType="separate"/>
          </w:r>
          <w:r>
            <w:rPr>
              <w:rFonts w:hint="eastAsia" w:asciiTheme="minorEastAsia" w:hAnsiTheme="minorEastAsia" w:cstheme="minorEastAsia"/>
              <w:i w:val="0"/>
              <w:spacing w:val="0"/>
              <w:szCs w:val="28"/>
              <w:vertAlign w:val="baseline"/>
              <w:lang w:val="en-US" w:eastAsia="zh-CN"/>
            </w:rPr>
            <w:t>二． 可行性研究的前提</w:t>
          </w:r>
          <w:r>
            <w:tab/>
          </w:r>
          <w:r>
            <w:fldChar w:fldCharType="begin"/>
          </w:r>
          <w:r>
            <w:instrText xml:space="preserve"> PAGEREF _Toc7895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_Toc15684 </w:instrText>
          </w:r>
          <w:r>
            <w:rPr>
              <w:rFonts w:hint="eastAsia"/>
              <w:lang w:val="en-US" w:eastAsia="zh-CN"/>
            </w:rPr>
            <w:fldChar w:fldCharType="separate"/>
          </w:r>
          <w:r>
            <w:rPr>
              <w:rFonts w:hint="eastAsia" w:asciiTheme="minorEastAsia" w:hAnsiTheme="minorEastAsia" w:cstheme="minorEastAsia"/>
              <w:i w:val="0"/>
              <w:spacing w:val="0"/>
              <w:szCs w:val="28"/>
              <w:vertAlign w:val="baseline"/>
              <w:lang w:val="en-US" w:eastAsia="zh-CN"/>
            </w:rPr>
            <w:t>2.1要求</w:t>
          </w:r>
          <w:r>
            <w:tab/>
          </w:r>
          <w:r>
            <w:fldChar w:fldCharType="begin"/>
          </w:r>
          <w:r>
            <w:instrText xml:space="preserve"> PAGEREF _Toc15684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_Toc23413 </w:instrText>
          </w:r>
          <w:r>
            <w:rPr>
              <w:rFonts w:hint="eastAsia"/>
              <w:lang w:val="en-US" w:eastAsia="zh-CN"/>
            </w:rPr>
            <w:fldChar w:fldCharType="separate"/>
          </w:r>
          <w:r>
            <w:rPr>
              <w:rFonts w:hint="eastAsia" w:asciiTheme="minorEastAsia" w:hAnsiTheme="minorEastAsia" w:cstheme="minorEastAsia"/>
              <w:i w:val="0"/>
              <w:spacing w:val="0"/>
              <w:szCs w:val="28"/>
              <w:vertAlign w:val="baseline"/>
              <w:lang w:val="en-US" w:eastAsia="zh-CN"/>
            </w:rPr>
            <w:t>2.2目标</w:t>
          </w:r>
          <w:r>
            <w:tab/>
          </w:r>
          <w:r>
            <w:fldChar w:fldCharType="begin"/>
          </w:r>
          <w:r>
            <w:instrText xml:space="preserve"> PAGEREF _Toc23413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_Toc14442 </w:instrText>
          </w:r>
          <w:r>
            <w:rPr>
              <w:rFonts w:hint="eastAsia"/>
              <w:lang w:val="en-US" w:eastAsia="zh-CN"/>
            </w:rPr>
            <w:fldChar w:fldCharType="separate"/>
          </w:r>
          <w:r>
            <w:rPr>
              <w:rFonts w:hint="eastAsia" w:asciiTheme="minorEastAsia" w:hAnsiTheme="minorEastAsia" w:cstheme="minorEastAsia"/>
              <w:i w:val="0"/>
              <w:spacing w:val="0"/>
              <w:szCs w:val="28"/>
              <w:vertAlign w:val="baseline"/>
              <w:lang w:val="en-US" w:eastAsia="zh-CN"/>
            </w:rPr>
            <w:t>2.3决定可行性的因素</w:t>
          </w:r>
          <w:r>
            <w:tab/>
          </w:r>
          <w:r>
            <w:fldChar w:fldCharType="begin"/>
          </w:r>
          <w:r>
            <w:instrText xml:space="preserve"> PAGEREF _Toc14442 </w:instrText>
          </w:r>
          <w:r>
            <w:fldChar w:fldCharType="separate"/>
          </w:r>
          <w:r>
            <w:t>3</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_Toc20261 </w:instrText>
          </w:r>
          <w:r>
            <w:rPr>
              <w:rFonts w:hint="eastAsia"/>
              <w:lang w:val="en-US" w:eastAsia="zh-CN"/>
            </w:rPr>
            <w:fldChar w:fldCharType="separate"/>
          </w:r>
          <w:r>
            <w:rPr>
              <w:rFonts w:hint="eastAsia" w:ascii="宋体" w:hAnsi="宋体" w:eastAsia="宋体" w:cs="宋体"/>
              <w:i w:val="0"/>
              <w:spacing w:val="0"/>
              <w:szCs w:val="28"/>
              <w:vertAlign w:val="baseline"/>
              <w:lang w:val="en-US" w:eastAsia="zh-CN"/>
            </w:rPr>
            <w:t>三． 所建议的系统</w:t>
          </w:r>
          <w:r>
            <w:tab/>
          </w:r>
          <w:r>
            <w:fldChar w:fldCharType="begin"/>
          </w:r>
          <w:r>
            <w:instrText xml:space="preserve"> PAGEREF _Toc20261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_Toc17813 </w:instrText>
          </w:r>
          <w:r>
            <w:rPr>
              <w:rFonts w:hint="eastAsia"/>
              <w:lang w:val="en-US" w:eastAsia="zh-CN"/>
            </w:rPr>
            <w:fldChar w:fldCharType="separate"/>
          </w:r>
          <w:r>
            <w:rPr>
              <w:rFonts w:hint="eastAsia" w:ascii="宋体" w:hAnsi="宋体" w:eastAsia="宋体" w:cs="宋体"/>
              <w:i w:val="0"/>
              <w:caps w:val="0"/>
              <w:spacing w:val="0"/>
              <w:szCs w:val="28"/>
              <w:shd w:val="clear" w:color="auto" w:fill="FFFFFF"/>
              <w:lang w:val="en-US" w:eastAsia="zh-CN"/>
            </w:rPr>
            <w:t>3.1系统平台</w:t>
          </w:r>
          <w:r>
            <w:tab/>
          </w:r>
          <w:r>
            <w:fldChar w:fldCharType="begin"/>
          </w:r>
          <w:r>
            <w:instrText xml:space="preserve"> PAGEREF _Toc17813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_Toc10254 </w:instrText>
          </w:r>
          <w:r>
            <w:rPr>
              <w:rFonts w:hint="eastAsia"/>
              <w:lang w:val="en-US" w:eastAsia="zh-CN"/>
            </w:rPr>
            <w:fldChar w:fldCharType="separate"/>
          </w:r>
          <w:r>
            <w:rPr>
              <w:rFonts w:hint="eastAsia" w:ascii="宋体" w:hAnsi="宋体" w:eastAsia="宋体" w:cs="宋体"/>
              <w:i w:val="0"/>
              <w:caps w:val="0"/>
              <w:spacing w:val="0"/>
              <w:szCs w:val="28"/>
              <w:shd w:val="clear" w:color="auto" w:fill="FFFFFF"/>
              <w:lang w:val="en-US" w:eastAsia="zh-CN"/>
            </w:rPr>
            <w:t>3.2软件结构与模块外部设计</w:t>
          </w:r>
          <w:r>
            <w:tab/>
          </w:r>
          <w:r>
            <w:fldChar w:fldCharType="begin"/>
          </w:r>
          <w:r>
            <w:instrText xml:space="preserve"> PAGEREF _Toc10254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_Toc3634 </w:instrText>
          </w:r>
          <w:r>
            <w:rPr>
              <w:rFonts w:hint="eastAsia"/>
              <w:lang w:val="en-US" w:eastAsia="zh-CN"/>
            </w:rPr>
            <w:fldChar w:fldCharType="separate"/>
          </w:r>
          <w:r>
            <w:rPr>
              <w:rFonts w:hint="eastAsia" w:ascii="宋体" w:hAnsi="宋体" w:eastAsia="宋体" w:cs="宋体"/>
              <w:i w:val="0"/>
              <w:caps w:val="0"/>
              <w:spacing w:val="0"/>
              <w:szCs w:val="28"/>
              <w:shd w:val="clear" w:color="auto" w:fill="FFFFFF"/>
              <w:lang w:val="en-US" w:eastAsia="zh-CN"/>
            </w:rPr>
            <w:t>3.3处理流程</w:t>
          </w:r>
          <w:r>
            <w:tab/>
          </w:r>
          <w:r>
            <w:fldChar w:fldCharType="begin"/>
          </w:r>
          <w:r>
            <w:instrText xml:space="preserve"> PAGEREF _Toc3634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_Toc22090 </w:instrText>
          </w:r>
          <w:r>
            <w:rPr>
              <w:rFonts w:hint="eastAsia"/>
              <w:lang w:val="en-US" w:eastAsia="zh-CN"/>
            </w:rPr>
            <w:fldChar w:fldCharType="separate"/>
          </w:r>
          <w:r>
            <w:rPr>
              <w:rFonts w:hint="eastAsia" w:ascii="宋体" w:hAnsi="宋体" w:eastAsia="宋体" w:cs="宋体"/>
              <w:szCs w:val="28"/>
              <w:lang w:val="en-US" w:eastAsia="zh-CN"/>
            </w:rPr>
            <w:t>3.4软件模块</w:t>
          </w:r>
          <w:r>
            <w:tab/>
          </w:r>
          <w:r>
            <w:fldChar w:fldCharType="begin"/>
          </w:r>
          <w:r>
            <w:instrText xml:space="preserve"> PAGEREF _Toc22090 </w:instrText>
          </w:r>
          <w:r>
            <w:fldChar w:fldCharType="separate"/>
          </w:r>
          <w:r>
            <w:t>6</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_Toc25834 </w:instrText>
          </w:r>
          <w:r>
            <w:rPr>
              <w:rFonts w:hint="eastAsia"/>
              <w:lang w:val="en-US" w:eastAsia="zh-CN"/>
            </w:rPr>
            <w:fldChar w:fldCharType="separate"/>
          </w:r>
          <w:r>
            <w:rPr>
              <w:rFonts w:hint="eastAsia" w:ascii="宋体" w:hAnsi="宋体" w:eastAsia="宋体" w:cs="宋体"/>
              <w:szCs w:val="24"/>
              <w:lang w:val="en-US" w:eastAsia="zh-CN"/>
            </w:rPr>
            <w:t>增添管理模块</w:t>
          </w:r>
          <w:r>
            <w:tab/>
          </w:r>
          <w:r>
            <w:fldChar w:fldCharType="begin"/>
          </w:r>
          <w:r>
            <w:instrText xml:space="preserve"> PAGEREF _Toc25834 </w:instrText>
          </w:r>
          <w:r>
            <w:fldChar w:fldCharType="separate"/>
          </w:r>
          <w:r>
            <w:t>7</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_Toc16644 </w:instrText>
          </w:r>
          <w:r>
            <w:rPr>
              <w:rFonts w:hint="eastAsia"/>
              <w:lang w:val="en-US" w:eastAsia="zh-CN"/>
            </w:rPr>
            <w:fldChar w:fldCharType="separate"/>
          </w:r>
          <w:r>
            <w:rPr>
              <w:rFonts w:hint="eastAsia" w:ascii="宋体" w:hAnsi="宋体" w:eastAsia="宋体" w:cs="宋体"/>
              <w:szCs w:val="24"/>
              <w:lang w:val="en-US" w:eastAsia="zh-CN"/>
            </w:rPr>
            <w:t>删除管理模块</w:t>
          </w:r>
          <w:r>
            <w:tab/>
          </w:r>
          <w:r>
            <w:fldChar w:fldCharType="begin"/>
          </w:r>
          <w:r>
            <w:instrText xml:space="preserve"> PAGEREF _Toc16644 </w:instrText>
          </w:r>
          <w:r>
            <w:fldChar w:fldCharType="separate"/>
          </w:r>
          <w:r>
            <w:t>8</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_Toc7864 </w:instrText>
          </w:r>
          <w:r>
            <w:rPr>
              <w:rFonts w:hint="eastAsia"/>
              <w:lang w:val="en-US" w:eastAsia="zh-CN"/>
            </w:rPr>
            <w:fldChar w:fldCharType="separate"/>
          </w:r>
          <w:r>
            <w:rPr>
              <w:rFonts w:hint="eastAsia" w:ascii="宋体" w:hAnsi="宋体" w:eastAsia="宋体" w:cs="宋体"/>
              <w:szCs w:val="24"/>
              <w:lang w:val="en-US" w:eastAsia="zh-CN"/>
            </w:rPr>
            <w:t>显示管理模块</w:t>
          </w:r>
          <w:r>
            <w:tab/>
          </w:r>
          <w:r>
            <w:fldChar w:fldCharType="begin"/>
          </w:r>
          <w:r>
            <w:instrText xml:space="preserve"> PAGEREF _Toc7864 </w:instrText>
          </w:r>
          <w:r>
            <w:fldChar w:fldCharType="separate"/>
          </w:r>
          <w:r>
            <w:t>8</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_Toc20931 </w:instrText>
          </w:r>
          <w:r>
            <w:rPr>
              <w:rFonts w:hint="eastAsia"/>
              <w:lang w:val="en-US" w:eastAsia="zh-CN"/>
            </w:rPr>
            <w:fldChar w:fldCharType="separate"/>
          </w:r>
          <w:r>
            <w:rPr>
              <w:rFonts w:hint="eastAsia" w:ascii="宋体" w:hAnsi="宋体" w:eastAsia="宋体" w:cs="宋体"/>
              <w:szCs w:val="24"/>
              <w:lang w:val="en-US" w:eastAsia="zh-CN"/>
            </w:rPr>
            <w:t>查询管理模块</w:t>
          </w:r>
          <w:r>
            <w:tab/>
          </w:r>
          <w:r>
            <w:fldChar w:fldCharType="begin"/>
          </w:r>
          <w:r>
            <w:instrText xml:space="preserve"> PAGEREF _Toc20931 </w:instrText>
          </w:r>
          <w:r>
            <w:fldChar w:fldCharType="separate"/>
          </w:r>
          <w:r>
            <w:t>8</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_Toc11676 </w:instrText>
          </w:r>
          <w:r>
            <w:rPr>
              <w:rFonts w:hint="eastAsia"/>
              <w:lang w:val="en-US" w:eastAsia="zh-CN"/>
            </w:rPr>
            <w:fldChar w:fldCharType="separate"/>
          </w:r>
          <w:r>
            <w:rPr>
              <w:rFonts w:hint="eastAsia" w:ascii="宋体" w:hAnsi="宋体" w:eastAsia="宋体" w:cs="宋体"/>
              <w:szCs w:val="24"/>
              <w:lang w:val="en-US" w:eastAsia="zh-CN"/>
            </w:rPr>
            <w:t>导入管理模块</w:t>
          </w:r>
          <w:r>
            <w:tab/>
          </w:r>
          <w:r>
            <w:fldChar w:fldCharType="begin"/>
          </w:r>
          <w:r>
            <w:instrText xml:space="preserve"> PAGEREF _Toc11676 </w:instrText>
          </w:r>
          <w:r>
            <w:fldChar w:fldCharType="separate"/>
          </w:r>
          <w:r>
            <w:t>8</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_Toc28373 </w:instrText>
          </w:r>
          <w:r>
            <w:rPr>
              <w:rFonts w:hint="eastAsia"/>
              <w:lang w:val="en-US" w:eastAsia="zh-CN"/>
            </w:rPr>
            <w:fldChar w:fldCharType="separate"/>
          </w:r>
          <w:r>
            <w:rPr>
              <w:rFonts w:hint="eastAsia" w:ascii="宋体" w:hAnsi="宋体" w:eastAsia="宋体" w:cs="宋体"/>
              <w:szCs w:val="24"/>
              <w:lang w:val="en-US" w:eastAsia="zh-CN"/>
            </w:rPr>
            <w:t>导出管理模块</w:t>
          </w:r>
          <w:r>
            <w:tab/>
          </w:r>
          <w:r>
            <w:fldChar w:fldCharType="begin"/>
          </w:r>
          <w:r>
            <w:instrText xml:space="preserve"> PAGEREF _Toc28373 </w:instrText>
          </w:r>
          <w:r>
            <w:fldChar w:fldCharType="separate"/>
          </w:r>
          <w:r>
            <w:t>8</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_Toc20940 </w:instrText>
          </w:r>
          <w:r>
            <w:rPr>
              <w:rFonts w:hint="eastAsia"/>
              <w:lang w:val="en-US" w:eastAsia="zh-CN"/>
            </w:rPr>
            <w:fldChar w:fldCharType="separate"/>
          </w:r>
          <w:r>
            <w:rPr>
              <w:rFonts w:hint="eastAsia" w:ascii="宋体" w:hAnsi="宋体" w:eastAsia="宋体" w:cs="宋体"/>
              <w:szCs w:val="24"/>
              <w:lang w:val="en-US" w:eastAsia="zh-CN"/>
            </w:rPr>
            <w:t>修改管理模块</w:t>
          </w:r>
          <w:r>
            <w:tab/>
          </w:r>
          <w:r>
            <w:fldChar w:fldCharType="begin"/>
          </w:r>
          <w:r>
            <w:instrText xml:space="preserve"> PAGEREF _Toc20940 </w:instrText>
          </w:r>
          <w:r>
            <w:fldChar w:fldCharType="separate"/>
          </w:r>
          <w:r>
            <w:t>9</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_Toc1584 </w:instrText>
          </w:r>
          <w:r>
            <w:rPr>
              <w:rFonts w:hint="eastAsia"/>
              <w:lang w:val="en-US" w:eastAsia="zh-CN"/>
            </w:rPr>
            <w:fldChar w:fldCharType="separate"/>
          </w:r>
          <w:r>
            <w:rPr>
              <w:rFonts w:hint="eastAsia"/>
              <w:szCs w:val="28"/>
              <w:lang w:val="en-US" w:eastAsia="zh-CN"/>
            </w:rPr>
            <w:t>四． 系统选择的可能性</w:t>
          </w:r>
          <w:r>
            <w:tab/>
          </w:r>
          <w:r>
            <w:fldChar w:fldCharType="begin"/>
          </w:r>
          <w:r>
            <w:instrText xml:space="preserve"> PAGEREF _Toc1584 </w:instrText>
          </w:r>
          <w:r>
            <w:fldChar w:fldCharType="separate"/>
          </w:r>
          <w:r>
            <w:t>9</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_Toc7578 </w:instrText>
          </w:r>
          <w:r>
            <w:rPr>
              <w:rFonts w:hint="eastAsia"/>
              <w:lang w:val="en-US" w:eastAsia="zh-CN"/>
            </w:rPr>
            <w:fldChar w:fldCharType="separate"/>
          </w:r>
          <w:r>
            <w:rPr>
              <w:rFonts w:hint="eastAsia"/>
              <w:szCs w:val="28"/>
              <w:lang w:val="en-US" w:eastAsia="zh-CN"/>
            </w:rPr>
            <w:t>五．经济可行性分析</w:t>
          </w:r>
          <w:r>
            <w:tab/>
          </w:r>
          <w:r>
            <w:fldChar w:fldCharType="begin"/>
          </w:r>
          <w:r>
            <w:instrText xml:space="preserve"> PAGEREF _Toc7578 </w:instrText>
          </w:r>
          <w:r>
            <w:fldChar w:fldCharType="separate"/>
          </w:r>
          <w:r>
            <w:t>9</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_Toc5193 </w:instrText>
          </w:r>
          <w:r>
            <w:rPr>
              <w:rFonts w:hint="eastAsia"/>
              <w:lang w:val="en-US" w:eastAsia="zh-CN"/>
            </w:rPr>
            <w:fldChar w:fldCharType="separate"/>
          </w:r>
          <w:r>
            <w:rPr>
              <w:rFonts w:hint="eastAsia"/>
              <w:szCs w:val="28"/>
              <w:lang w:val="en-US" w:eastAsia="zh-CN"/>
            </w:rPr>
            <w:t>六．技术可行性分析</w:t>
          </w:r>
          <w:r>
            <w:tab/>
          </w:r>
          <w:r>
            <w:fldChar w:fldCharType="begin"/>
          </w:r>
          <w:r>
            <w:instrText xml:space="preserve"> PAGEREF _Toc5193 </w:instrText>
          </w:r>
          <w:r>
            <w:fldChar w:fldCharType="separate"/>
          </w:r>
          <w:r>
            <w:t>9</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_Toc10602 </w:instrText>
          </w:r>
          <w:r>
            <w:rPr>
              <w:rFonts w:hint="eastAsia"/>
              <w:lang w:val="en-US" w:eastAsia="zh-CN"/>
            </w:rPr>
            <w:fldChar w:fldCharType="separate"/>
          </w:r>
          <w:r>
            <w:rPr>
              <w:rFonts w:hint="eastAsia"/>
              <w:szCs w:val="28"/>
              <w:lang w:val="en-US" w:eastAsia="zh-CN"/>
            </w:rPr>
            <w:t>七．社会可行性分析</w:t>
          </w:r>
          <w:r>
            <w:tab/>
          </w:r>
          <w:r>
            <w:fldChar w:fldCharType="begin"/>
          </w:r>
          <w:r>
            <w:instrText xml:space="preserve"> PAGEREF _Toc10602 </w:instrText>
          </w:r>
          <w:r>
            <w:fldChar w:fldCharType="separate"/>
          </w:r>
          <w:r>
            <w:t>9</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_Toc11947 </w:instrText>
          </w:r>
          <w:r>
            <w:rPr>
              <w:rFonts w:hint="eastAsia"/>
              <w:lang w:val="en-US" w:eastAsia="zh-CN"/>
            </w:rPr>
            <w:fldChar w:fldCharType="separate"/>
          </w:r>
          <w:r>
            <w:rPr>
              <w:rFonts w:hint="eastAsia"/>
              <w:szCs w:val="28"/>
              <w:lang w:val="en-US" w:eastAsia="zh-CN"/>
            </w:rPr>
            <w:t>八．管理可行性分析</w:t>
          </w:r>
          <w:r>
            <w:tab/>
          </w:r>
          <w:r>
            <w:fldChar w:fldCharType="begin"/>
          </w:r>
          <w:r>
            <w:instrText xml:space="preserve"> PAGEREF _Toc11947 </w:instrText>
          </w:r>
          <w:r>
            <w:fldChar w:fldCharType="separate"/>
          </w:r>
          <w:r>
            <w:t>9</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_Toc104 </w:instrText>
          </w:r>
          <w:r>
            <w:rPr>
              <w:rFonts w:hint="eastAsia"/>
              <w:lang w:val="en-US" w:eastAsia="zh-CN"/>
            </w:rPr>
            <w:fldChar w:fldCharType="separate"/>
          </w:r>
          <w:r>
            <w:rPr>
              <w:rFonts w:hint="eastAsia"/>
              <w:szCs w:val="28"/>
              <w:lang w:val="en-US" w:eastAsia="zh-CN"/>
            </w:rPr>
            <w:t>九．法律可行性分析</w:t>
          </w:r>
          <w:r>
            <w:tab/>
          </w:r>
          <w:r>
            <w:fldChar w:fldCharType="begin"/>
          </w:r>
          <w:r>
            <w:instrText xml:space="preserve"> PAGEREF _Toc104 </w:instrText>
          </w:r>
          <w:r>
            <w:fldChar w:fldCharType="separate"/>
          </w:r>
          <w:r>
            <w:t>10</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_Toc6239 </w:instrText>
          </w:r>
          <w:r>
            <w:rPr>
              <w:rFonts w:hint="eastAsia"/>
              <w:lang w:val="en-US" w:eastAsia="zh-CN"/>
            </w:rPr>
            <w:fldChar w:fldCharType="separate"/>
          </w:r>
          <w:r>
            <w:rPr>
              <w:rFonts w:hint="eastAsia"/>
              <w:szCs w:val="28"/>
              <w:lang w:val="en-US" w:eastAsia="zh-CN"/>
            </w:rPr>
            <w:t>十． 结论</w:t>
          </w:r>
          <w:r>
            <w:tab/>
          </w:r>
          <w:r>
            <w:fldChar w:fldCharType="begin"/>
          </w:r>
          <w:r>
            <w:instrText xml:space="preserve"> PAGEREF _Toc6239 </w:instrText>
          </w:r>
          <w:r>
            <w:fldChar w:fldCharType="separate"/>
          </w:r>
          <w:r>
            <w:t>10</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1"/>
        </w:numPr>
        <w:outlineLvl w:val="0"/>
        <w:rPr>
          <w:rFonts w:hint="eastAsia" w:asciiTheme="minorEastAsia" w:hAnsiTheme="minorEastAsia" w:eastAsiaTheme="minorEastAsia" w:cstheme="minorEastAsia"/>
          <w:sz w:val="28"/>
          <w:szCs w:val="28"/>
          <w:lang w:val="en-US" w:eastAsia="zh-CN"/>
        </w:rPr>
      </w:pPr>
      <w:bookmarkStart w:id="1" w:name="_Toc17053"/>
      <w:r>
        <w:rPr>
          <w:rFonts w:hint="eastAsia" w:asciiTheme="minorEastAsia" w:hAnsiTheme="minorEastAsia" w:eastAsiaTheme="minorEastAsia" w:cstheme="minorEastAsia"/>
          <w:sz w:val="28"/>
          <w:szCs w:val="28"/>
          <w:lang w:val="en-US" w:eastAsia="zh-CN"/>
        </w:rPr>
        <w:t>引言</w:t>
      </w:r>
      <w:bookmarkEnd w:id="1"/>
    </w:p>
    <w:p>
      <w:pPr>
        <w:numPr>
          <w:numId w:val="0"/>
        </w:numPr>
        <w:outlineLvl w:val="1"/>
        <w:rPr>
          <w:rFonts w:hint="default" w:asciiTheme="minorEastAsia" w:hAnsiTheme="minorEastAsia" w:eastAsiaTheme="minorEastAsia" w:cstheme="minorEastAsia"/>
          <w:sz w:val="28"/>
          <w:szCs w:val="28"/>
          <w:lang w:val="en-US" w:eastAsia="zh-CN"/>
        </w:rPr>
      </w:pPr>
      <w:bookmarkStart w:id="2" w:name="_Toc5620"/>
      <w:r>
        <w:rPr>
          <w:rFonts w:hint="eastAsia" w:asciiTheme="minorEastAsia" w:hAnsiTheme="minorEastAsia" w:cstheme="minorEastAsia"/>
          <w:sz w:val="28"/>
          <w:szCs w:val="28"/>
          <w:lang w:val="en-US" w:eastAsia="zh-CN"/>
        </w:rPr>
        <w:t>1.1编写目的</w:t>
      </w:r>
      <w:bookmarkEnd w:id="2"/>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着科学技术的高速发展，我们已步入数字化、网络化的时代。图书馆是学校的文献信息中心，是为全校教学和科学研究服务的学术性机构，是学校信息化的重要基地。图书馆的工作是学校教学和科学研究工作的重要组成部分，是全校师生学习和研究的重要场所。为了更好地适应这种网络数字化信息的环境，一种成功的跟踪最新技术，充分利用软硬件资源，扎根于准、新、全数字资源的”图书馆管理信息系统"已孕育而生。另外，由于图书馆陈旧的管理手段给读者和图书馆管理员带来的很多操作上的不方便，同时为了提高工作效率、服务质量和管理水平，并使图书馆管理人员从繁琐的工作中解脱出来,从而使我们下定决心开发该系统。</w:t>
      </w:r>
    </w:p>
    <w:p>
      <w:pPr>
        <w:outlineLvl w:val="1"/>
        <w:rPr>
          <w:rFonts w:hint="eastAsia" w:asciiTheme="minorEastAsia" w:hAnsiTheme="minorEastAsia" w:eastAsiaTheme="minorEastAsia" w:cstheme="minorEastAsia"/>
          <w:sz w:val="28"/>
          <w:szCs w:val="28"/>
          <w:lang w:val="en-US" w:eastAsia="zh-CN"/>
        </w:rPr>
      </w:pPr>
      <w:bookmarkStart w:id="3" w:name="_Toc106"/>
      <w:r>
        <w:rPr>
          <w:rFonts w:hint="eastAsia" w:asciiTheme="minorEastAsia" w:hAnsiTheme="minorEastAsia" w:eastAsiaTheme="minorEastAsia" w:cstheme="minorEastAsia"/>
          <w:sz w:val="28"/>
          <w:szCs w:val="28"/>
          <w:lang w:val="en-US" w:eastAsia="zh-CN"/>
        </w:rPr>
        <w:t>1.2项目背景</w:t>
      </w:r>
      <w:bookmarkEnd w:id="3"/>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建议开发软件名称:图书馆管理信息系统</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项目的提出者:图书馆;</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用户:读者;</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实现软件的单位:浙江农林大学</w:t>
      </w:r>
    </w:p>
    <w:p>
      <w:pPr>
        <w:outlineLvl w:val="1"/>
        <w:rPr>
          <w:rFonts w:hint="eastAsia" w:asciiTheme="minorEastAsia" w:hAnsiTheme="minorEastAsia" w:eastAsiaTheme="minorEastAsia" w:cstheme="minorEastAsia"/>
          <w:sz w:val="28"/>
          <w:szCs w:val="28"/>
          <w:lang w:val="en-US" w:eastAsia="zh-CN"/>
        </w:rPr>
      </w:pPr>
      <w:bookmarkStart w:id="4" w:name="_Toc2889"/>
      <w:r>
        <w:rPr>
          <w:rFonts w:hint="eastAsia" w:asciiTheme="minorEastAsia" w:hAnsiTheme="minorEastAsia" w:eastAsiaTheme="minorEastAsia" w:cstheme="minorEastAsia"/>
          <w:sz w:val="28"/>
          <w:szCs w:val="28"/>
          <w:lang w:val="en-US" w:eastAsia="zh-CN"/>
        </w:rPr>
        <w:t>1.3定义</w:t>
      </w:r>
      <w:bookmarkEnd w:id="4"/>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该图书馆管理信息 系统是基于Internet/ Intranet及Web技术，建立以Browser/Server为结构模式、以数据库为后.台核心应用、以服务为目的信息平台，对资源进行科学的加工整序和管理维护，为教学和科学研究提供文献信息保障和提高管理图书的效率而设计的系统。</w:t>
      </w:r>
    </w:p>
    <w:p>
      <w:pPr>
        <w:outlineLvl w:val="1"/>
        <w:rPr>
          <w:rFonts w:hint="eastAsia" w:asciiTheme="minorEastAsia" w:hAnsiTheme="minorEastAsia" w:eastAsiaTheme="minorEastAsia" w:cstheme="minorEastAsia"/>
          <w:sz w:val="28"/>
          <w:szCs w:val="28"/>
          <w:lang w:val="en-US" w:eastAsia="zh-CN"/>
        </w:rPr>
      </w:pPr>
      <w:bookmarkStart w:id="5" w:name="_Toc25816"/>
      <w:r>
        <w:rPr>
          <w:rFonts w:hint="eastAsia" w:asciiTheme="minorEastAsia" w:hAnsiTheme="minorEastAsia" w:eastAsiaTheme="minorEastAsia" w:cstheme="minorEastAsia"/>
          <w:sz w:val="28"/>
          <w:szCs w:val="28"/>
          <w:lang w:val="en-US" w:eastAsia="zh-CN"/>
        </w:rPr>
        <w:t>1.4参考资料</w:t>
      </w:r>
      <w:bookmarkEnd w:id="5"/>
    </w:p>
    <w:p>
      <w:pPr>
        <w:pStyle w:val="5"/>
        <w:keepNext w:val="0"/>
        <w:keepLines w:val="0"/>
        <w:widowControl/>
        <w:suppressLineNumbers w:val="0"/>
        <w:spacing w:before="0" w:beforeAutospacing="0" w:after="0" w:afterAutospacing="0" w:line="360" w:lineRule="auto"/>
        <w:ind w:left="0" w:right="0"/>
        <w:jc w:val="both"/>
        <w:rPr>
          <w:rFonts w:hint="eastAsia" w:asciiTheme="minorEastAsia" w:hAnsiTheme="minorEastAsia" w:eastAsiaTheme="minorEastAsia" w:cstheme="minorEastAsia"/>
          <w:i w:val="0"/>
          <w:color w:val="000000"/>
          <w:spacing w:val="0"/>
          <w:sz w:val="24"/>
          <w:szCs w:val="24"/>
          <w:vertAlign w:val="baseline"/>
        </w:rPr>
      </w:pPr>
      <w:r>
        <w:rPr>
          <w:rFonts w:hint="eastAsia" w:asciiTheme="minorEastAsia" w:hAnsiTheme="minorEastAsia" w:eastAsiaTheme="minorEastAsia" w:cstheme="minorEastAsia"/>
          <w:i w:val="0"/>
          <w:color w:val="000000"/>
          <w:spacing w:val="0"/>
          <w:sz w:val="24"/>
          <w:szCs w:val="24"/>
          <w:vertAlign w:val="baseline"/>
        </w:rPr>
        <w:t>《构建之法》 作者：邹欣</w:t>
      </w:r>
    </w:p>
    <w:p>
      <w:pPr>
        <w:pStyle w:val="5"/>
        <w:keepNext w:val="0"/>
        <w:keepLines w:val="0"/>
        <w:widowControl/>
        <w:numPr>
          <w:ilvl w:val="0"/>
          <w:numId w:val="1"/>
        </w:numPr>
        <w:suppressLineNumbers w:val="0"/>
        <w:spacing w:before="0" w:beforeAutospacing="0" w:after="0" w:afterAutospacing="0" w:line="360" w:lineRule="auto"/>
        <w:ind w:left="0" w:leftChars="0" w:right="0" w:firstLine="0" w:firstLineChars="0"/>
        <w:jc w:val="both"/>
        <w:outlineLvl w:val="0"/>
        <w:rPr>
          <w:rFonts w:hint="eastAsia" w:asciiTheme="minorEastAsia" w:hAnsiTheme="minorEastAsia" w:cstheme="minorEastAsia"/>
          <w:i w:val="0"/>
          <w:color w:val="000000"/>
          <w:spacing w:val="0"/>
          <w:sz w:val="28"/>
          <w:szCs w:val="28"/>
          <w:vertAlign w:val="baseline"/>
          <w:lang w:val="en-US" w:eastAsia="zh-CN"/>
        </w:rPr>
      </w:pPr>
      <w:bookmarkStart w:id="6" w:name="_Toc7895"/>
      <w:r>
        <w:rPr>
          <w:rFonts w:hint="eastAsia" w:asciiTheme="minorEastAsia" w:hAnsiTheme="minorEastAsia" w:cstheme="minorEastAsia"/>
          <w:i w:val="0"/>
          <w:color w:val="000000"/>
          <w:spacing w:val="0"/>
          <w:sz w:val="28"/>
          <w:szCs w:val="28"/>
          <w:vertAlign w:val="baseline"/>
          <w:lang w:val="en-US" w:eastAsia="zh-CN"/>
        </w:rPr>
        <w:t>可行性研究的前提</w:t>
      </w:r>
      <w:bookmarkEnd w:id="6"/>
    </w:p>
    <w:p>
      <w:pPr>
        <w:pStyle w:val="5"/>
        <w:keepNext w:val="0"/>
        <w:keepLines w:val="0"/>
        <w:widowControl/>
        <w:numPr>
          <w:numId w:val="0"/>
        </w:numPr>
        <w:suppressLineNumbers w:val="0"/>
        <w:spacing w:before="0" w:beforeAutospacing="0" w:after="0" w:afterAutospacing="0" w:line="360" w:lineRule="auto"/>
        <w:ind w:leftChars="0" w:right="0" w:rightChars="0"/>
        <w:jc w:val="both"/>
        <w:outlineLvl w:val="1"/>
        <w:rPr>
          <w:rFonts w:hint="eastAsia" w:asciiTheme="minorEastAsia" w:hAnsiTheme="minorEastAsia" w:cstheme="minorEastAsia"/>
          <w:i w:val="0"/>
          <w:color w:val="000000"/>
          <w:spacing w:val="0"/>
          <w:sz w:val="28"/>
          <w:szCs w:val="28"/>
          <w:vertAlign w:val="baseline"/>
          <w:lang w:val="en-US" w:eastAsia="zh-CN"/>
        </w:rPr>
      </w:pPr>
      <w:bookmarkStart w:id="7" w:name="_Toc15684"/>
      <w:r>
        <w:rPr>
          <w:rFonts w:hint="eastAsia" w:asciiTheme="minorEastAsia" w:hAnsiTheme="minorEastAsia" w:cstheme="minorEastAsia"/>
          <w:i w:val="0"/>
          <w:color w:val="000000"/>
          <w:spacing w:val="0"/>
          <w:sz w:val="28"/>
          <w:szCs w:val="28"/>
          <w:vertAlign w:val="baseline"/>
          <w:lang w:val="en-US" w:eastAsia="zh-CN"/>
        </w:rPr>
        <w:t>2.1要求</w:t>
      </w:r>
      <w:bookmarkEnd w:id="7"/>
    </w:p>
    <w:p>
      <w:pPr>
        <w:pStyle w:val="5"/>
        <w:keepNext w:val="0"/>
        <w:keepLines w:val="0"/>
        <w:widowControl/>
        <w:numPr>
          <w:numId w:val="0"/>
        </w:numPr>
        <w:suppressLineNumbers w:val="0"/>
        <w:spacing w:before="0" w:beforeAutospacing="0" w:after="0" w:afterAutospacing="0" w:line="360" w:lineRule="auto"/>
        <w:ind w:leftChars="0" w:right="0" w:rightChars="0"/>
        <w:jc w:val="both"/>
        <w:rPr>
          <w:rFonts w:hint="default" w:asciiTheme="minorEastAsia" w:hAnsiTheme="minorEastAsia" w:cstheme="minorEastAsia"/>
          <w:i w:val="0"/>
          <w:color w:val="000000"/>
          <w:spacing w:val="0"/>
          <w:sz w:val="24"/>
          <w:szCs w:val="24"/>
          <w:vertAlign w:val="baseline"/>
          <w:lang w:val="en-US" w:eastAsia="zh-CN"/>
        </w:rPr>
      </w:pPr>
      <w:r>
        <w:rPr>
          <w:rFonts w:hint="default" w:asciiTheme="minorEastAsia" w:hAnsiTheme="minorEastAsia" w:cstheme="minorEastAsia"/>
          <w:i w:val="0"/>
          <w:color w:val="000000"/>
          <w:spacing w:val="0"/>
          <w:sz w:val="24"/>
          <w:szCs w:val="24"/>
          <w:vertAlign w:val="baseline"/>
          <w:lang w:val="en-US" w:eastAsia="zh-CN"/>
        </w:rPr>
        <w:t>功能:对图书馆的图书信息和用户(读者，借阅者等)信息进行有效的管理;</w:t>
      </w:r>
    </w:p>
    <w:p>
      <w:pPr>
        <w:pStyle w:val="5"/>
        <w:keepNext w:val="0"/>
        <w:keepLines w:val="0"/>
        <w:widowControl/>
        <w:numPr>
          <w:numId w:val="0"/>
        </w:numPr>
        <w:suppressLineNumbers w:val="0"/>
        <w:spacing w:before="0" w:beforeAutospacing="0" w:after="0" w:afterAutospacing="0" w:line="360" w:lineRule="auto"/>
        <w:ind w:leftChars="0" w:right="0" w:rightChars="0"/>
        <w:jc w:val="both"/>
        <w:rPr>
          <w:rFonts w:hint="default" w:asciiTheme="minorEastAsia" w:hAnsiTheme="minorEastAsia" w:cstheme="minorEastAsia"/>
          <w:i w:val="0"/>
          <w:color w:val="000000"/>
          <w:spacing w:val="0"/>
          <w:sz w:val="24"/>
          <w:szCs w:val="24"/>
          <w:vertAlign w:val="baseline"/>
          <w:lang w:val="en-US" w:eastAsia="zh-CN"/>
        </w:rPr>
      </w:pPr>
      <w:r>
        <w:rPr>
          <w:rFonts w:hint="default" w:asciiTheme="minorEastAsia" w:hAnsiTheme="minorEastAsia" w:cstheme="minorEastAsia"/>
          <w:i w:val="0"/>
          <w:color w:val="000000"/>
          <w:spacing w:val="0"/>
          <w:sz w:val="24"/>
          <w:szCs w:val="24"/>
          <w:vertAlign w:val="baseline"/>
          <w:lang w:val="en-US" w:eastAsia="zh-CN"/>
        </w:rPr>
        <w:t>性能:数据库的录入;图书目录检索;用户信息查询;图书信息查询;</w:t>
      </w:r>
    </w:p>
    <w:p>
      <w:pPr>
        <w:pStyle w:val="5"/>
        <w:keepNext w:val="0"/>
        <w:keepLines w:val="0"/>
        <w:widowControl/>
        <w:numPr>
          <w:numId w:val="0"/>
        </w:numPr>
        <w:suppressLineNumbers w:val="0"/>
        <w:spacing w:before="0" w:beforeAutospacing="0" w:after="0" w:afterAutospacing="0" w:line="360" w:lineRule="auto"/>
        <w:ind w:leftChars="0" w:right="0" w:rightChars="0"/>
        <w:jc w:val="both"/>
        <w:rPr>
          <w:rFonts w:hint="default" w:asciiTheme="minorEastAsia" w:hAnsiTheme="minorEastAsia" w:cstheme="minorEastAsia"/>
          <w:i w:val="0"/>
          <w:color w:val="000000"/>
          <w:spacing w:val="0"/>
          <w:sz w:val="24"/>
          <w:szCs w:val="24"/>
          <w:vertAlign w:val="baseline"/>
          <w:lang w:val="en-US" w:eastAsia="zh-CN"/>
        </w:rPr>
      </w:pPr>
      <w:r>
        <w:rPr>
          <w:rFonts w:hint="default" w:asciiTheme="minorEastAsia" w:hAnsiTheme="minorEastAsia" w:cstheme="minorEastAsia"/>
          <w:i w:val="0"/>
          <w:color w:val="000000"/>
          <w:spacing w:val="0"/>
          <w:sz w:val="24"/>
          <w:szCs w:val="24"/>
          <w:vertAlign w:val="baseline"/>
          <w:lang w:val="en-US" w:eastAsia="zh-CN"/>
        </w:rPr>
        <w:t>输出:用户信息;图书信息;</w:t>
      </w:r>
    </w:p>
    <w:p>
      <w:pPr>
        <w:pStyle w:val="5"/>
        <w:keepNext w:val="0"/>
        <w:keepLines w:val="0"/>
        <w:widowControl/>
        <w:numPr>
          <w:numId w:val="0"/>
        </w:numPr>
        <w:suppressLineNumbers w:val="0"/>
        <w:spacing w:before="0" w:beforeAutospacing="0" w:after="0" w:afterAutospacing="0" w:line="360" w:lineRule="auto"/>
        <w:ind w:leftChars="0" w:right="0" w:rightChars="0"/>
        <w:jc w:val="both"/>
        <w:rPr>
          <w:rFonts w:hint="default" w:asciiTheme="minorEastAsia" w:hAnsiTheme="minorEastAsia" w:cstheme="minorEastAsia"/>
          <w:i w:val="0"/>
          <w:color w:val="000000"/>
          <w:spacing w:val="0"/>
          <w:sz w:val="24"/>
          <w:szCs w:val="24"/>
          <w:vertAlign w:val="baseline"/>
          <w:lang w:val="en-US" w:eastAsia="zh-CN"/>
        </w:rPr>
      </w:pPr>
      <w:r>
        <w:rPr>
          <w:rFonts w:hint="default" w:asciiTheme="minorEastAsia" w:hAnsiTheme="minorEastAsia" w:cstheme="minorEastAsia"/>
          <w:i w:val="0"/>
          <w:color w:val="000000"/>
          <w:spacing w:val="0"/>
          <w:sz w:val="24"/>
          <w:szCs w:val="24"/>
          <w:vertAlign w:val="baseline"/>
          <w:lang w:val="en-US" w:eastAsia="zh-CN"/>
        </w:rPr>
        <w:t>输入:用户名称;图书编码; .</w:t>
      </w:r>
    </w:p>
    <w:p>
      <w:pPr>
        <w:pStyle w:val="5"/>
        <w:keepNext w:val="0"/>
        <w:keepLines w:val="0"/>
        <w:widowControl/>
        <w:numPr>
          <w:numId w:val="0"/>
        </w:numPr>
        <w:suppressLineNumbers w:val="0"/>
        <w:spacing w:before="0" w:beforeAutospacing="0" w:after="0" w:afterAutospacing="0" w:line="360" w:lineRule="auto"/>
        <w:ind w:leftChars="0" w:right="0" w:rightChars="0"/>
        <w:jc w:val="both"/>
        <w:rPr>
          <w:rFonts w:hint="default" w:asciiTheme="minorEastAsia" w:hAnsiTheme="minorEastAsia" w:cstheme="minorEastAsia"/>
          <w:i w:val="0"/>
          <w:color w:val="000000"/>
          <w:spacing w:val="0"/>
          <w:sz w:val="24"/>
          <w:szCs w:val="24"/>
          <w:vertAlign w:val="baseline"/>
          <w:lang w:val="en-US" w:eastAsia="zh-CN"/>
        </w:rPr>
      </w:pPr>
      <w:r>
        <w:rPr>
          <w:rFonts w:hint="default" w:asciiTheme="minorEastAsia" w:hAnsiTheme="minorEastAsia" w:cstheme="minorEastAsia"/>
          <w:i w:val="0"/>
          <w:color w:val="000000"/>
          <w:spacing w:val="0"/>
          <w:sz w:val="24"/>
          <w:szCs w:val="24"/>
          <w:vertAlign w:val="baseline"/>
          <w:lang w:val="en-US" w:eastAsia="zh-CN"/>
        </w:rPr>
        <w:t>安全保密:馆中所有未借出的书籍能够供用户随时查阅;</w:t>
      </w:r>
    </w:p>
    <w:p>
      <w:pPr>
        <w:pStyle w:val="5"/>
        <w:keepNext w:val="0"/>
        <w:keepLines w:val="0"/>
        <w:widowControl/>
        <w:numPr>
          <w:numId w:val="0"/>
        </w:numPr>
        <w:suppressLineNumbers w:val="0"/>
        <w:spacing w:before="0" w:beforeAutospacing="0" w:after="0" w:afterAutospacing="0" w:line="360" w:lineRule="auto"/>
        <w:ind w:leftChars="0" w:right="0" w:rightChars="0"/>
        <w:jc w:val="both"/>
        <w:rPr>
          <w:rFonts w:hint="default" w:asciiTheme="minorEastAsia" w:hAnsiTheme="minorEastAsia" w:cstheme="minorEastAsia"/>
          <w:i w:val="0"/>
          <w:color w:val="000000"/>
          <w:spacing w:val="0"/>
          <w:sz w:val="24"/>
          <w:szCs w:val="24"/>
          <w:vertAlign w:val="baseline"/>
          <w:lang w:val="en-US" w:eastAsia="zh-CN"/>
        </w:rPr>
      </w:pPr>
      <w:r>
        <w:rPr>
          <w:rFonts w:hint="default" w:asciiTheme="minorEastAsia" w:hAnsiTheme="minorEastAsia" w:cstheme="minorEastAsia"/>
          <w:i w:val="0"/>
          <w:color w:val="000000"/>
          <w:spacing w:val="0"/>
          <w:sz w:val="24"/>
          <w:szCs w:val="24"/>
          <w:vertAlign w:val="baseline"/>
          <w:lang w:val="en-US" w:eastAsia="zh-CN"/>
        </w:rPr>
        <w:t>用户信息只能被系统管理员查阅，修改;</w:t>
      </w:r>
    </w:p>
    <w:p>
      <w:pPr>
        <w:pStyle w:val="5"/>
        <w:keepNext w:val="0"/>
        <w:keepLines w:val="0"/>
        <w:widowControl/>
        <w:numPr>
          <w:numId w:val="0"/>
        </w:numPr>
        <w:suppressLineNumbers w:val="0"/>
        <w:spacing w:before="0" w:beforeAutospacing="0" w:after="0" w:afterAutospacing="0" w:line="360" w:lineRule="auto"/>
        <w:ind w:leftChars="0" w:right="0" w:rightChars="0"/>
        <w:jc w:val="both"/>
        <w:rPr>
          <w:rFonts w:hint="default" w:asciiTheme="minorEastAsia" w:hAnsiTheme="minorEastAsia" w:cstheme="minorEastAsia"/>
          <w:i w:val="0"/>
          <w:color w:val="000000"/>
          <w:spacing w:val="0"/>
          <w:sz w:val="24"/>
          <w:szCs w:val="24"/>
          <w:vertAlign w:val="baseline"/>
          <w:lang w:val="en-US" w:eastAsia="zh-CN"/>
        </w:rPr>
      </w:pPr>
      <w:r>
        <w:rPr>
          <w:rFonts w:hint="default" w:asciiTheme="minorEastAsia" w:hAnsiTheme="minorEastAsia" w:cstheme="minorEastAsia"/>
          <w:i w:val="0"/>
          <w:color w:val="000000"/>
          <w:spacing w:val="0"/>
          <w:sz w:val="24"/>
          <w:szCs w:val="24"/>
          <w:vertAlign w:val="baseline"/>
          <w:lang w:val="en-US" w:eastAsia="zh-CN"/>
        </w:rPr>
        <w:t>运行环境:操作系统: Win</w:t>
      </w:r>
      <w:r>
        <w:rPr>
          <w:rFonts w:hint="eastAsia" w:asciiTheme="minorEastAsia" w:hAnsiTheme="minorEastAsia" w:cstheme="minorEastAsia"/>
          <w:i w:val="0"/>
          <w:color w:val="000000"/>
          <w:spacing w:val="0"/>
          <w:sz w:val="24"/>
          <w:szCs w:val="24"/>
          <w:vertAlign w:val="baseline"/>
          <w:lang w:val="en-US" w:eastAsia="zh-CN"/>
        </w:rPr>
        <w:t>10</w:t>
      </w:r>
      <w:r>
        <w:rPr>
          <w:rFonts w:hint="default" w:asciiTheme="minorEastAsia" w:hAnsiTheme="minorEastAsia" w:cstheme="minorEastAsia"/>
          <w:i w:val="0"/>
          <w:color w:val="000000"/>
          <w:spacing w:val="0"/>
          <w:sz w:val="24"/>
          <w:szCs w:val="24"/>
          <w:vertAlign w:val="baseline"/>
          <w:lang w:val="en-US" w:eastAsia="zh-CN"/>
        </w:rPr>
        <w:t>; 数据库类型: SQL server;</w:t>
      </w:r>
    </w:p>
    <w:p>
      <w:pPr>
        <w:pStyle w:val="5"/>
        <w:keepNext w:val="0"/>
        <w:keepLines w:val="0"/>
        <w:widowControl/>
        <w:numPr>
          <w:numId w:val="0"/>
        </w:numPr>
        <w:suppressLineNumbers w:val="0"/>
        <w:spacing w:before="0" w:beforeAutospacing="0" w:after="0" w:afterAutospacing="0" w:line="360" w:lineRule="auto"/>
        <w:ind w:leftChars="0" w:right="0" w:rightChars="0"/>
        <w:jc w:val="both"/>
        <w:rPr>
          <w:rFonts w:hint="default" w:asciiTheme="minorEastAsia" w:hAnsiTheme="minorEastAsia" w:cstheme="minorEastAsia"/>
          <w:i w:val="0"/>
          <w:color w:val="000000"/>
          <w:spacing w:val="0"/>
          <w:sz w:val="24"/>
          <w:szCs w:val="24"/>
          <w:vertAlign w:val="baseline"/>
          <w:lang w:val="en-US" w:eastAsia="zh-CN"/>
        </w:rPr>
      </w:pPr>
      <w:r>
        <w:rPr>
          <w:rFonts w:hint="default" w:asciiTheme="minorEastAsia" w:hAnsiTheme="minorEastAsia" w:cstheme="minorEastAsia"/>
          <w:i w:val="0"/>
          <w:color w:val="000000"/>
          <w:spacing w:val="0"/>
          <w:sz w:val="24"/>
          <w:szCs w:val="24"/>
          <w:vertAlign w:val="baseline"/>
          <w:lang w:val="en-US" w:eastAsia="zh-CN"/>
        </w:rPr>
        <w:t>机器配置: CPU: P2000mmx 以上，内存大于64M。</w:t>
      </w:r>
    </w:p>
    <w:p>
      <w:pPr>
        <w:pStyle w:val="5"/>
        <w:keepNext w:val="0"/>
        <w:keepLines w:val="0"/>
        <w:widowControl/>
        <w:numPr>
          <w:numId w:val="0"/>
        </w:numPr>
        <w:suppressLineNumbers w:val="0"/>
        <w:spacing w:before="0" w:beforeAutospacing="0" w:after="0" w:afterAutospacing="0" w:line="360" w:lineRule="auto"/>
        <w:ind w:leftChars="0" w:right="0" w:rightChars="0"/>
        <w:jc w:val="both"/>
        <w:outlineLvl w:val="1"/>
        <w:rPr>
          <w:rFonts w:hint="eastAsia" w:asciiTheme="minorEastAsia" w:hAnsiTheme="minorEastAsia" w:cstheme="minorEastAsia"/>
          <w:i w:val="0"/>
          <w:color w:val="000000"/>
          <w:spacing w:val="0"/>
          <w:sz w:val="28"/>
          <w:szCs w:val="28"/>
          <w:vertAlign w:val="baseline"/>
          <w:lang w:val="en-US" w:eastAsia="zh-CN"/>
        </w:rPr>
      </w:pPr>
      <w:bookmarkStart w:id="8" w:name="_Toc23413"/>
      <w:r>
        <w:rPr>
          <w:rFonts w:hint="eastAsia" w:asciiTheme="minorEastAsia" w:hAnsiTheme="minorEastAsia" w:cstheme="minorEastAsia"/>
          <w:i w:val="0"/>
          <w:color w:val="000000"/>
          <w:spacing w:val="0"/>
          <w:sz w:val="28"/>
          <w:szCs w:val="28"/>
          <w:vertAlign w:val="baseline"/>
          <w:lang w:val="en-US" w:eastAsia="zh-CN"/>
        </w:rPr>
        <w:t>2.2目标</w:t>
      </w:r>
      <w:bookmarkEnd w:id="8"/>
    </w:p>
    <w:p>
      <w:pPr>
        <w:pStyle w:val="5"/>
        <w:keepNext w:val="0"/>
        <w:keepLines w:val="0"/>
        <w:widowControl/>
        <w:numPr>
          <w:numId w:val="0"/>
        </w:numPr>
        <w:suppressLineNumbers w:val="0"/>
        <w:spacing w:before="0" w:beforeAutospacing="0" w:after="0" w:afterAutospacing="0" w:line="360" w:lineRule="auto"/>
        <w:ind w:leftChars="0" w:right="0" w:rightChars="0"/>
        <w:jc w:val="both"/>
        <w:rPr>
          <w:rFonts w:hint="default" w:asciiTheme="minorEastAsia" w:hAnsiTheme="minorEastAsia" w:cstheme="minorEastAsia"/>
          <w:i w:val="0"/>
          <w:color w:val="000000"/>
          <w:spacing w:val="0"/>
          <w:sz w:val="24"/>
          <w:szCs w:val="24"/>
          <w:vertAlign w:val="baseline"/>
          <w:lang w:val="en-US" w:eastAsia="zh-CN"/>
        </w:rPr>
      </w:pPr>
      <w:r>
        <w:rPr>
          <w:rFonts w:hint="default" w:asciiTheme="minorEastAsia" w:hAnsiTheme="minorEastAsia" w:cstheme="minorEastAsia"/>
          <w:i w:val="0"/>
          <w:color w:val="000000"/>
          <w:spacing w:val="0"/>
          <w:sz w:val="24"/>
          <w:szCs w:val="24"/>
          <w:vertAlign w:val="baseline"/>
          <w:lang w:val="en-US" w:eastAsia="zh-CN"/>
        </w:rPr>
        <w:t>以最低的成本,在最短的期限内开发出具有管理图书和用户信息功能的图书馆管理信息系统。(包括: 人力与设备费用的节省;处理速度的提高;人员工作效率的提高)</w:t>
      </w:r>
    </w:p>
    <w:p>
      <w:pPr>
        <w:pStyle w:val="5"/>
        <w:keepNext w:val="0"/>
        <w:keepLines w:val="0"/>
        <w:widowControl/>
        <w:numPr>
          <w:numId w:val="0"/>
        </w:numPr>
        <w:suppressLineNumbers w:val="0"/>
        <w:spacing w:before="0" w:beforeAutospacing="0" w:after="0" w:afterAutospacing="0" w:line="360" w:lineRule="auto"/>
        <w:ind w:leftChars="0" w:right="0" w:rightChars="0"/>
        <w:jc w:val="both"/>
        <w:outlineLvl w:val="1"/>
        <w:rPr>
          <w:rFonts w:hint="eastAsia" w:asciiTheme="minorEastAsia" w:hAnsiTheme="minorEastAsia" w:cstheme="minorEastAsia"/>
          <w:i w:val="0"/>
          <w:color w:val="000000"/>
          <w:spacing w:val="0"/>
          <w:sz w:val="28"/>
          <w:szCs w:val="28"/>
          <w:vertAlign w:val="baseline"/>
          <w:lang w:val="en-US" w:eastAsia="zh-CN"/>
        </w:rPr>
      </w:pPr>
      <w:bookmarkStart w:id="9" w:name="_Toc14442"/>
      <w:r>
        <w:rPr>
          <w:rFonts w:hint="eastAsia" w:asciiTheme="minorEastAsia" w:hAnsiTheme="minorEastAsia" w:cstheme="minorEastAsia"/>
          <w:i w:val="0"/>
          <w:color w:val="000000"/>
          <w:spacing w:val="0"/>
          <w:sz w:val="28"/>
          <w:szCs w:val="28"/>
          <w:vertAlign w:val="baseline"/>
          <w:lang w:val="en-US" w:eastAsia="zh-CN"/>
        </w:rPr>
        <w:t>2.3决定可行性的因素</w:t>
      </w:r>
      <w:bookmarkEnd w:id="9"/>
    </w:p>
    <w:p>
      <w:pPr>
        <w:pStyle w:val="5"/>
        <w:keepNext w:val="0"/>
        <w:keepLines w:val="0"/>
        <w:widowControl/>
        <w:numPr>
          <w:numId w:val="0"/>
        </w:numPr>
        <w:suppressLineNumbers w:val="0"/>
        <w:spacing w:before="0" w:beforeAutospacing="0" w:after="0" w:afterAutospacing="0" w:line="360" w:lineRule="auto"/>
        <w:ind w:leftChars="0" w:right="0" w:rightChars="0"/>
        <w:jc w:val="both"/>
        <w:rPr>
          <w:rFonts w:hint="eastAsia" w:asciiTheme="minorEastAsia" w:hAnsiTheme="minorEastAsia" w:cstheme="minorEastAsia"/>
          <w:i w:val="0"/>
          <w:color w:val="000000"/>
          <w:spacing w:val="0"/>
          <w:sz w:val="24"/>
          <w:szCs w:val="24"/>
          <w:vertAlign w:val="baseline"/>
          <w:lang w:val="en-US" w:eastAsia="zh-CN"/>
        </w:rPr>
      </w:pPr>
      <w:r>
        <w:rPr>
          <w:rFonts w:hint="eastAsia" w:asciiTheme="minorEastAsia" w:hAnsiTheme="minorEastAsia" w:cstheme="minorEastAsia"/>
          <w:i w:val="0"/>
          <w:color w:val="000000"/>
          <w:spacing w:val="0"/>
          <w:sz w:val="24"/>
          <w:szCs w:val="24"/>
          <w:vertAlign w:val="baseline"/>
          <w:lang w:val="en-US" w:eastAsia="zh-CN"/>
        </w:rPr>
        <w:t>主要因素有经济条件、技术条件、团队合作精神等。</w:t>
      </w:r>
    </w:p>
    <w:p>
      <w:pPr>
        <w:pStyle w:val="5"/>
        <w:keepNext w:val="0"/>
        <w:keepLines w:val="0"/>
        <w:widowControl/>
        <w:numPr>
          <w:ilvl w:val="0"/>
          <w:numId w:val="1"/>
        </w:numPr>
        <w:suppressLineNumbers w:val="0"/>
        <w:spacing w:before="0" w:beforeAutospacing="0" w:after="0" w:afterAutospacing="0" w:line="360" w:lineRule="auto"/>
        <w:ind w:left="0" w:leftChars="0" w:right="0" w:rightChars="0" w:firstLine="0" w:firstLineChars="0"/>
        <w:jc w:val="both"/>
        <w:outlineLvl w:val="0"/>
        <w:rPr>
          <w:rFonts w:hint="eastAsia" w:ascii="宋体" w:hAnsi="宋体" w:eastAsia="宋体" w:cs="宋体"/>
          <w:i w:val="0"/>
          <w:color w:val="000000"/>
          <w:spacing w:val="0"/>
          <w:sz w:val="28"/>
          <w:szCs w:val="28"/>
          <w:vertAlign w:val="baseline"/>
          <w:lang w:val="en-US" w:eastAsia="zh-CN"/>
        </w:rPr>
      </w:pPr>
      <w:bookmarkStart w:id="10" w:name="_Toc20261"/>
      <w:r>
        <w:rPr>
          <w:rFonts w:hint="eastAsia" w:ascii="宋体" w:hAnsi="宋体" w:eastAsia="宋体" w:cs="宋体"/>
          <w:i w:val="0"/>
          <w:color w:val="000000"/>
          <w:spacing w:val="0"/>
          <w:sz w:val="28"/>
          <w:szCs w:val="28"/>
          <w:vertAlign w:val="baseline"/>
          <w:lang w:val="en-US" w:eastAsia="zh-CN"/>
        </w:rPr>
        <w:t>所建议的系统</w:t>
      </w:r>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1"/>
        <w:rPr>
          <w:rFonts w:hint="eastAsia" w:ascii="宋体" w:hAnsi="宋体" w:eastAsia="宋体" w:cs="宋体"/>
          <w:i w:val="0"/>
          <w:caps w:val="0"/>
          <w:color w:val="333333"/>
          <w:spacing w:val="0"/>
          <w:sz w:val="28"/>
          <w:szCs w:val="28"/>
          <w:shd w:val="clear" w:color="auto" w:fill="FFFFFF"/>
          <w:lang w:val="en-US" w:eastAsia="zh-CN"/>
        </w:rPr>
      </w:pPr>
      <w:bookmarkStart w:id="11" w:name="_Toc7689"/>
      <w:bookmarkStart w:id="12" w:name="_Toc17813"/>
      <w:r>
        <w:rPr>
          <w:rFonts w:hint="eastAsia" w:ascii="宋体" w:hAnsi="宋体" w:eastAsia="宋体" w:cs="宋体"/>
          <w:i w:val="0"/>
          <w:caps w:val="0"/>
          <w:color w:val="333333"/>
          <w:spacing w:val="0"/>
          <w:sz w:val="28"/>
          <w:szCs w:val="28"/>
          <w:shd w:val="clear" w:color="auto" w:fill="FFFFFF"/>
          <w:lang w:val="en-US" w:eastAsia="zh-CN"/>
        </w:rPr>
        <w:t>3.1系统平台</w:t>
      </w:r>
      <w:bookmarkEnd w:id="11"/>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操作系统：windows7以上，或windows7/8/10.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开发环境：web平台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数据库：localstorage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1"/>
        <w:rPr>
          <w:rFonts w:hint="eastAsia" w:ascii="宋体" w:hAnsi="宋体" w:eastAsia="宋体" w:cs="宋体"/>
          <w:i w:val="0"/>
          <w:caps w:val="0"/>
          <w:color w:val="333333"/>
          <w:spacing w:val="0"/>
          <w:sz w:val="28"/>
          <w:szCs w:val="28"/>
          <w:shd w:val="clear" w:color="auto" w:fill="FFFFFF"/>
          <w:lang w:val="en-US" w:eastAsia="zh-CN"/>
        </w:rPr>
      </w:pPr>
      <w:bookmarkStart w:id="13" w:name="_Toc13564"/>
      <w:bookmarkStart w:id="14" w:name="_Toc10254"/>
      <w:r>
        <w:rPr>
          <w:rFonts w:hint="eastAsia" w:ascii="宋体" w:hAnsi="宋体" w:eastAsia="宋体" w:cs="宋体"/>
          <w:i w:val="0"/>
          <w:caps w:val="0"/>
          <w:color w:val="333333"/>
          <w:spacing w:val="0"/>
          <w:sz w:val="28"/>
          <w:szCs w:val="28"/>
          <w:shd w:val="clear" w:color="auto" w:fill="FFFFFF"/>
          <w:lang w:val="en-US" w:eastAsia="zh-CN"/>
        </w:rPr>
        <w:t>3.2软件结构与模块外部设计</w:t>
      </w:r>
      <w:bookmarkEnd w:id="13"/>
      <w:bookmarkEnd w:id="1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3.2.1软件结构图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i w:val="0"/>
          <w:caps w:val="0"/>
          <w:color w:val="333333"/>
          <w:spacing w:val="0"/>
          <w:sz w:val="24"/>
          <w:szCs w:val="24"/>
          <w:shd w:val="clear" w:color="auto" w:fill="FFFFFF"/>
          <w:lang w:val="en-US" w:eastAsia="zh-CN"/>
        </w:rPr>
      </w:pPr>
    </w:p>
    <w:p>
      <w:pPr>
        <w:numPr>
          <w:ilvl w:val="0"/>
          <w:numId w:val="0"/>
        </w:numPr>
        <w:ind w:leftChars="0"/>
        <w:rPr>
          <w:rFonts w:hint="eastAsia" w:ascii="宋体" w:hAnsi="宋体" w:eastAsia="宋体" w:cs="宋体"/>
          <w:i w:val="0"/>
          <w:caps w:val="0"/>
          <w:color w:val="333333"/>
          <w:spacing w:val="0"/>
          <w:sz w:val="30"/>
          <w:szCs w:val="30"/>
          <w:shd w:val="clear" w:color="auto" w:fill="FFFFFF"/>
          <w:lang w:val="en-US" w:eastAsia="zh-CN"/>
        </w:rPr>
      </w:pPr>
      <w:r>
        <w:rPr>
          <w:rFonts w:hint="eastAsia" w:ascii="宋体" w:hAnsi="宋体" w:eastAsia="宋体" w:cs="宋体"/>
        </w:rPr>
        <mc:AlternateContent>
          <mc:Choice Requires="wpc">
            <w:drawing>
              <wp:inline distT="0" distB="0" distL="114300" distR="114300">
                <wp:extent cx="6092825" cy="3518535"/>
                <wp:effectExtent l="5080" t="4445" r="0" b="0"/>
                <wp:docPr id="40" name="画布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矩形 3"/>
                        <wps:cNvSpPr/>
                        <wps:spPr>
                          <a:xfrm>
                            <a:off x="1470660" y="0"/>
                            <a:ext cx="22860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图书管管理系统</w:t>
                              </w:r>
                            </w:p>
                          </w:txbxContent>
                        </wps:txbx>
                        <wps:bodyPr upright="1"/>
                      </wps:wsp>
                      <wps:wsp>
                        <wps:cNvPr id="4" name="直接连接符 4"/>
                        <wps:cNvSpPr/>
                        <wps:spPr>
                          <a:xfrm>
                            <a:off x="144780" y="1371600"/>
                            <a:ext cx="2301240" cy="8255"/>
                          </a:xfrm>
                          <a:prstGeom prst="line">
                            <a:avLst/>
                          </a:prstGeom>
                          <a:ln w="9525" cap="flat" cmpd="sng">
                            <a:solidFill>
                              <a:srgbClr val="000000"/>
                            </a:solidFill>
                            <a:prstDash val="solid"/>
                            <a:headEnd type="none" w="med" len="med"/>
                            <a:tailEnd type="none" w="med" len="med"/>
                          </a:ln>
                        </wps:spPr>
                        <wps:bodyPr upright="1"/>
                      </wps:wsp>
                      <wps:wsp>
                        <wps:cNvPr id="5" name="直接连接符 5"/>
                        <wps:cNvSpPr/>
                        <wps:spPr>
                          <a:xfrm>
                            <a:off x="2644140" y="306070"/>
                            <a:ext cx="635" cy="257810"/>
                          </a:xfrm>
                          <a:prstGeom prst="line">
                            <a:avLst/>
                          </a:prstGeom>
                          <a:ln w="9525" cap="flat" cmpd="sng">
                            <a:solidFill>
                              <a:srgbClr val="000000"/>
                            </a:solidFill>
                            <a:prstDash val="solid"/>
                            <a:headEnd type="none" w="med" len="med"/>
                            <a:tailEnd type="triangle" w="med" len="med"/>
                          </a:ln>
                        </wps:spPr>
                        <wps:bodyPr upright="1"/>
                      </wps:wsp>
                      <wps:wsp>
                        <wps:cNvPr id="6" name="直接连接符 6"/>
                        <wps:cNvSpPr/>
                        <wps:spPr>
                          <a:xfrm>
                            <a:off x="144780" y="1386840"/>
                            <a:ext cx="0" cy="297180"/>
                          </a:xfrm>
                          <a:prstGeom prst="line">
                            <a:avLst/>
                          </a:prstGeom>
                          <a:ln w="9525" cap="flat" cmpd="sng">
                            <a:solidFill>
                              <a:srgbClr val="000000"/>
                            </a:solidFill>
                            <a:prstDash val="solid"/>
                            <a:headEnd type="none" w="med" len="med"/>
                            <a:tailEnd type="triangle" w="med" len="med"/>
                          </a:ln>
                        </wps:spPr>
                        <wps:bodyPr upright="1"/>
                      </wps:wsp>
                      <wps:wsp>
                        <wps:cNvPr id="7" name="直接连接符 7"/>
                        <wps:cNvSpPr/>
                        <wps:spPr>
                          <a:xfrm>
                            <a:off x="601980" y="1379220"/>
                            <a:ext cx="635" cy="297180"/>
                          </a:xfrm>
                          <a:prstGeom prst="line">
                            <a:avLst/>
                          </a:prstGeom>
                          <a:ln w="9525" cap="flat" cmpd="sng">
                            <a:solidFill>
                              <a:srgbClr val="000000"/>
                            </a:solidFill>
                            <a:prstDash val="solid"/>
                            <a:headEnd type="none" w="med" len="med"/>
                            <a:tailEnd type="triangle" w="med" len="med"/>
                          </a:ln>
                        </wps:spPr>
                        <wps:bodyPr upright="1"/>
                      </wps:wsp>
                      <wps:wsp>
                        <wps:cNvPr id="8" name="直接连接符 8"/>
                        <wps:cNvSpPr/>
                        <wps:spPr>
                          <a:xfrm>
                            <a:off x="1082040" y="1379220"/>
                            <a:ext cx="635" cy="297180"/>
                          </a:xfrm>
                          <a:prstGeom prst="line">
                            <a:avLst/>
                          </a:prstGeom>
                          <a:ln w="9525" cap="flat" cmpd="sng">
                            <a:solidFill>
                              <a:srgbClr val="000000"/>
                            </a:solidFill>
                            <a:prstDash val="solid"/>
                            <a:headEnd type="none" w="med" len="med"/>
                            <a:tailEnd type="triangle" w="med" len="med"/>
                          </a:ln>
                        </wps:spPr>
                        <wps:bodyPr upright="1"/>
                      </wps:wsp>
                      <wps:wsp>
                        <wps:cNvPr id="9" name="直接连接符 9"/>
                        <wps:cNvSpPr/>
                        <wps:spPr>
                          <a:xfrm>
                            <a:off x="1546860" y="1386840"/>
                            <a:ext cx="635" cy="297180"/>
                          </a:xfrm>
                          <a:prstGeom prst="line">
                            <a:avLst/>
                          </a:prstGeom>
                          <a:ln w="9525" cap="flat" cmpd="sng">
                            <a:solidFill>
                              <a:srgbClr val="000000"/>
                            </a:solidFill>
                            <a:prstDash val="solid"/>
                            <a:headEnd type="none" w="med" len="med"/>
                            <a:tailEnd type="triangle" w="med" len="med"/>
                          </a:ln>
                        </wps:spPr>
                        <wps:bodyPr upright="1"/>
                      </wps:wsp>
                      <wps:wsp>
                        <wps:cNvPr id="10" name="直接连接符 10"/>
                        <wps:cNvSpPr/>
                        <wps:spPr>
                          <a:xfrm>
                            <a:off x="2019300" y="1379220"/>
                            <a:ext cx="635" cy="297180"/>
                          </a:xfrm>
                          <a:prstGeom prst="line">
                            <a:avLst/>
                          </a:prstGeom>
                          <a:ln w="9525" cap="flat" cmpd="sng">
                            <a:solidFill>
                              <a:srgbClr val="000000"/>
                            </a:solidFill>
                            <a:prstDash val="solid"/>
                            <a:headEnd type="none" w="med" len="med"/>
                            <a:tailEnd type="triangle" w="med" len="med"/>
                          </a:ln>
                        </wps:spPr>
                        <wps:bodyPr upright="1"/>
                      </wps:wsp>
                      <wps:wsp>
                        <wps:cNvPr id="11" name="直接连接符 11"/>
                        <wps:cNvSpPr/>
                        <wps:spPr>
                          <a:xfrm>
                            <a:off x="2430780" y="1379220"/>
                            <a:ext cx="635" cy="297180"/>
                          </a:xfrm>
                          <a:prstGeom prst="line">
                            <a:avLst/>
                          </a:prstGeom>
                          <a:ln w="9525" cap="flat" cmpd="sng">
                            <a:solidFill>
                              <a:srgbClr val="000000"/>
                            </a:solidFill>
                            <a:prstDash val="solid"/>
                            <a:headEnd type="none" w="med" len="med"/>
                            <a:tailEnd type="triangle" w="med" len="med"/>
                          </a:ln>
                        </wps:spPr>
                        <wps:bodyPr upright="1"/>
                      </wps:wsp>
                      <wps:wsp>
                        <wps:cNvPr id="12" name="直接连接符 12"/>
                        <wps:cNvSpPr/>
                        <wps:spPr>
                          <a:xfrm>
                            <a:off x="3825240" y="1386840"/>
                            <a:ext cx="8255" cy="289560"/>
                          </a:xfrm>
                          <a:prstGeom prst="line">
                            <a:avLst/>
                          </a:prstGeom>
                          <a:ln w="9525" cap="flat" cmpd="sng">
                            <a:solidFill>
                              <a:srgbClr val="000000"/>
                            </a:solidFill>
                            <a:prstDash val="solid"/>
                            <a:headEnd type="none" w="med" len="med"/>
                            <a:tailEnd type="triangle" w="med" len="med"/>
                          </a:ln>
                        </wps:spPr>
                        <wps:bodyPr upright="1"/>
                      </wps:wsp>
                      <wps:wsp>
                        <wps:cNvPr id="13" name="直接连接符 13"/>
                        <wps:cNvSpPr/>
                        <wps:spPr>
                          <a:xfrm>
                            <a:off x="4732020" y="1402080"/>
                            <a:ext cx="635" cy="297180"/>
                          </a:xfrm>
                          <a:prstGeom prst="line">
                            <a:avLst/>
                          </a:prstGeom>
                          <a:ln w="9525" cap="flat" cmpd="sng">
                            <a:solidFill>
                              <a:srgbClr val="000000"/>
                            </a:solidFill>
                            <a:prstDash val="solid"/>
                            <a:headEnd type="none" w="med" len="med"/>
                            <a:tailEnd type="triangle" w="med" len="med"/>
                          </a:ln>
                        </wps:spPr>
                        <wps:bodyPr upright="1"/>
                      </wps:wsp>
                      <wps:wsp>
                        <wps:cNvPr id="14" name="直接连接符 14"/>
                        <wps:cNvSpPr/>
                        <wps:spPr>
                          <a:xfrm>
                            <a:off x="4328160" y="1394460"/>
                            <a:ext cx="635" cy="297180"/>
                          </a:xfrm>
                          <a:prstGeom prst="line">
                            <a:avLst/>
                          </a:prstGeom>
                          <a:ln w="9525" cap="flat" cmpd="sng">
                            <a:solidFill>
                              <a:srgbClr val="000000"/>
                            </a:solidFill>
                            <a:prstDash val="solid"/>
                            <a:headEnd type="none" w="med" len="med"/>
                            <a:tailEnd type="triangle" w="med" len="med"/>
                          </a:ln>
                        </wps:spPr>
                        <wps:bodyPr upright="1"/>
                      </wps:wsp>
                      <wps:wsp>
                        <wps:cNvPr id="15" name="直接连接符 15"/>
                        <wps:cNvSpPr/>
                        <wps:spPr>
                          <a:xfrm>
                            <a:off x="5158740" y="1394460"/>
                            <a:ext cx="635" cy="297180"/>
                          </a:xfrm>
                          <a:prstGeom prst="line">
                            <a:avLst/>
                          </a:prstGeom>
                          <a:ln w="9525" cap="flat" cmpd="sng">
                            <a:solidFill>
                              <a:srgbClr val="000000"/>
                            </a:solidFill>
                            <a:prstDash val="solid"/>
                            <a:headEnd type="none" w="med" len="med"/>
                            <a:tailEnd type="triangle" w="med" len="med"/>
                          </a:ln>
                        </wps:spPr>
                        <wps:bodyPr upright="1"/>
                      </wps:wsp>
                      <wps:wsp>
                        <wps:cNvPr id="16" name="文本框 16"/>
                        <wps:cNvSpPr txBox="1"/>
                        <wps:spPr>
                          <a:xfrm>
                            <a:off x="0" y="1638300"/>
                            <a:ext cx="342900" cy="168402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输入书籍信息</w:t>
                              </w:r>
                            </w:p>
                          </w:txbxContent>
                        </wps:txbx>
                        <wps:bodyPr vert="eaVert" upright="1"/>
                      </wps:wsp>
                      <wps:wsp>
                        <wps:cNvPr id="17" name="文本框 17"/>
                        <wps:cNvSpPr txBox="1"/>
                        <wps:spPr>
                          <a:xfrm>
                            <a:off x="434340" y="1638300"/>
                            <a:ext cx="358140" cy="168402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删除指定书籍信息</w:t>
                              </w:r>
                            </w:p>
                          </w:txbxContent>
                        </wps:txbx>
                        <wps:bodyPr vert="eaVert" upright="1"/>
                      </wps:wsp>
                      <wps:wsp>
                        <wps:cNvPr id="18" name="文本框 18"/>
                        <wps:cNvSpPr txBox="1"/>
                        <wps:spPr>
                          <a:xfrm>
                            <a:off x="883920" y="1645920"/>
                            <a:ext cx="365760" cy="168402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查询指定书籍信息</w:t>
                              </w:r>
                            </w:p>
                          </w:txbxContent>
                        </wps:txbx>
                        <wps:bodyPr vert="eaVert" upright="1"/>
                      </wps:wsp>
                      <wps:wsp>
                        <wps:cNvPr id="19" name="文本框 19"/>
                        <wps:cNvSpPr txBox="1"/>
                        <wps:spPr>
                          <a:xfrm>
                            <a:off x="1341120" y="1645920"/>
                            <a:ext cx="373380" cy="168402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修改指定书籍信息</w:t>
                              </w:r>
                            </w:p>
                          </w:txbxContent>
                        </wps:txbx>
                        <wps:bodyPr vert="eaVert" upright="1"/>
                      </wps:wsp>
                      <wps:wsp>
                        <wps:cNvPr id="20" name="文本框 20"/>
                        <wps:cNvSpPr txBox="1"/>
                        <wps:spPr>
                          <a:xfrm>
                            <a:off x="1828800" y="1638300"/>
                            <a:ext cx="342900" cy="168402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lang w:val="en-US" w:eastAsia="zh-CN"/>
                                </w:rPr>
                                <w:t>显示、</w:t>
                              </w:r>
                              <w:r>
                                <w:rPr>
                                  <w:rFonts w:hint="eastAsia"/>
                                </w:rPr>
                                <w:t>保存书籍信息</w:t>
                              </w:r>
                            </w:p>
                            <w:p/>
                          </w:txbxContent>
                        </wps:txbx>
                        <wps:bodyPr vert="eaVert" upright="1"/>
                      </wps:wsp>
                      <wps:wsp>
                        <wps:cNvPr id="21" name="文本框 21"/>
                        <wps:cNvSpPr txBox="1"/>
                        <wps:spPr>
                          <a:xfrm>
                            <a:off x="2263140" y="1645920"/>
                            <a:ext cx="342900" cy="168402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lang w:val="en-US" w:eastAsia="zh-CN"/>
                                </w:rPr>
                                <w:t>导入、</w:t>
                              </w:r>
                              <w:r>
                                <w:rPr>
                                  <w:rFonts w:hint="eastAsia"/>
                                </w:rPr>
                                <w:t>导</w:t>
                              </w:r>
                              <w:r>
                                <w:rPr>
                                  <w:rFonts w:hint="eastAsia"/>
                                  <w:lang w:val="en-US" w:eastAsia="zh-CN"/>
                                </w:rPr>
                                <w:t>出</w:t>
                              </w:r>
                              <w:r>
                                <w:rPr>
                                  <w:rFonts w:hint="eastAsia"/>
                                </w:rPr>
                                <w:t>书籍信息</w:t>
                              </w:r>
                            </w:p>
                            <w:p/>
                          </w:txbxContent>
                        </wps:txbx>
                        <wps:bodyPr vert="eaVert" upright="1"/>
                      </wps:wsp>
                      <wps:wsp>
                        <wps:cNvPr id="22" name="文本框 22"/>
                        <wps:cNvSpPr txBox="1"/>
                        <wps:spPr>
                          <a:xfrm>
                            <a:off x="2705100" y="1653540"/>
                            <a:ext cx="342900" cy="168402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输入学生借书信息</w:t>
                              </w:r>
                            </w:p>
                            <w:p/>
                          </w:txbxContent>
                        </wps:txbx>
                        <wps:bodyPr vert="eaVert" upright="1"/>
                      </wps:wsp>
                      <wps:wsp>
                        <wps:cNvPr id="23" name="文本框 23"/>
                        <wps:cNvSpPr txBox="1"/>
                        <wps:spPr>
                          <a:xfrm>
                            <a:off x="3177540" y="1661160"/>
                            <a:ext cx="350520" cy="168402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lang w:val="en-US" w:eastAsia="zh-CN"/>
                                </w:rPr>
                                <w:t>删除</w:t>
                              </w:r>
                              <w:r>
                                <w:rPr>
                                  <w:rFonts w:hint="eastAsia"/>
                                </w:rPr>
                                <w:t>学生借书信息</w:t>
                              </w:r>
                            </w:p>
                            <w:p/>
                          </w:txbxContent>
                        </wps:txbx>
                        <wps:bodyPr vert="eaVert" upright="1"/>
                      </wps:wsp>
                      <wps:wsp>
                        <wps:cNvPr id="24" name="文本框 24"/>
                        <wps:cNvSpPr txBox="1"/>
                        <wps:spPr>
                          <a:xfrm>
                            <a:off x="3642360" y="1668780"/>
                            <a:ext cx="365760" cy="168402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lang w:val="en-US" w:eastAsia="zh-CN"/>
                                </w:rPr>
                                <w:t>查询</w:t>
                              </w:r>
                              <w:r>
                                <w:rPr>
                                  <w:rFonts w:hint="eastAsia"/>
                                </w:rPr>
                                <w:t>学生借书信息</w:t>
                              </w:r>
                            </w:p>
                            <w:p/>
                          </w:txbxContent>
                        </wps:txbx>
                        <wps:bodyPr vert="eaVert" upright="1"/>
                      </wps:wsp>
                      <wps:wsp>
                        <wps:cNvPr id="25" name="文本框 25"/>
                        <wps:cNvSpPr txBox="1"/>
                        <wps:spPr>
                          <a:xfrm>
                            <a:off x="5013960" y="1684020"/>
                            <a:ext cx="342900" cy="168402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lang w:val="en-US" w:eastAsia="zh-CN"/>
                                </w:rPr>
                                <w:t>导入、</w:t>
                              </w:r>
                              <w:r>
                                <w:rPr>
                                  <w:rFonts w:hint="eastAsia"/>
                                </w:rPr>
                                <w:t>导</w:t>
                              </w:r>
                              <w:r>
                                <w:rPr>
                                  <w:rFonts w:hint="eastAsia"/>
                                  <w:lang w:val="en-US" w:eastAsia="zh-CN"/>
                                </w:rPr>
                                <w:t>出学生借书</w:t>
                              </w:r>
                              <w:r>
                                <w:rPr>
                                  <w:rFonts w:hint="eastAsia"/>
                                </w:rPr>
                                <w:t>信息</w:t>
                              </w:r>
                            </w:p>
                            <w:p/>
                          </w:txbxContent>
                        </wps:txbx>
                        <wps:bodyPr vert="eaVert" upright="1"/>
                      </wps:wsp>
                      <wps:wsp>
                        <wps:cNvPr id="26" name="文本框 26"/>
                        <wps:cNvSpPr txBox="1"/>
                        <wps:spPr>
                          <a:xfrm>
                            <a:off x="4137660" y="1676400"/>
                            <a:ext cx="342900" cy="168402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lang w:val="en-US" w:eastAsia="zh-CN"/>
                                </w:rPr>
                                <w:t>修改</w:t>
                              </w:r>
                              <w:r>
                                <w:rPr>
                                  <w:rFonts w:hint="eastAsia"/>
                                </w:rPr>
                                <w:t>学生借书信息</w:t>
                              </w:r>
                            </w:p>
                            <w:p/>
                          </w:txbxContent>
                        </wps:txbx>
                        <wps:bodyPr vert="eaVert" upright="1"/>
                      </wps:wsp>
                      <wps:wsp>
                        <wps:cNvPr id="27" name="文本框 27"/>
                        <wps:cNvSpPr txBox="1"/>
                        <wps:spPr>
                          <a:xfrm>
                            <a:off x="4572000" y="1691640"/>
                            <a:ext cx="342900" cy="168402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lang w:val="en-US" w:eastAsia="zh-CN"/>
                                </w:rPr>
                                <w:t>显示、</w:t>
                              </w:r>
                              <w:r>
                                <w:rPr>
                                  <w:rFonts w:hint="eastAsia"/>
                                </w:rPr>
                                <w:t>保存</w:t>
                              </w:r>
                              <w:r>
                                <w:rPr>
                                  <w:rFonts w:hint="eastAsia"/>
                                  <w:lang w:val="en-US" w:eastAsia="zh-CN"/>
                                </w:rPr>
                                <w:t>学生借书</w:t>
                              </w:r>
                              <w:r>
                                <w:rPr>
                                  <w:rFonts w:hint="eastAsia"/>
                                </w:rPr>
                                <w:t>信息</w:t>
                              </w:r>
                            </w:p>
                            <w:p/>
                          </w:txbxContent>
                        </wps:txbx>
                        <wps:bodyPr vert="eaVert" upright="1"/>
                      </wps:wsp>
                      <wps:wsp>
                        <wps:cNvPr id="28" name="文本框 28"/>
                        <wps:cNvSpPr txBox="1"/>
                        <wps:spPr>
                          <a:xfrm>
                            <a:off x="3632835" y="831215"/>
                            <a:ext cx="1020445" cy="2819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借阅信息管理</w:t>
                              </w:r>
                            </w:p>
                          </w:txbxContent>
                        </wps:txbx>
                        <wps:bodyPr upright="1"/>
                      </wps:wsp>
                      <wps:wsp>
                        <wps:cNvPr id="29" name="直接连接符 29"/>
                        <wps:cNvSpPr/>
                        <wps:spPr>
                          <a:xfrm>
                            <a:off x="1330960" y="549910"/>
                            <a:ext cx="2743835" cy="7620"/>
                          </a:xfrm>
                          <a:prstGeom prst="line">
                            <a:avLst/>
                          </a:prstGeom>
                          <a:ln w="9525" cap="flat" cmpd="sng">
                            <a:solidFill>
                              <a:srgbClr val="000000"/>
                            </a:solidFill>
                            <a:prstDash val="solid"/>
                            <a:headEnd type="none" w="med" len="med"/>
                            <a:tailEnd type="none" w="med" len="med"/>
                          </a:ln>
                        </wps:spPr>
                        <wps:bodyPr upright="1"/>
                      </wps:wsp>
                      <wps:wsp>
                        <wps:cNvPr id="30" name="直接连接符 30"/>
                        <wps:cNvSpPr/>
                        <wps:spPr>
                          <a:xfrm>
                            <a:off x="4065905" y="545465"/>
                            <a:ext cx="0" cy="292100"/>
                          </a:xfrm>
                          <a:prstGeom prst="line">
                            <a:avLst/>
                          </a:prstGeom>
                          <a:ln w="9525" cap="flat" cmpd="sng">
                            <a:solidFill>
                              <a:srgbClr val="000000"/>
                            </a:solidFill>
                            <a:prstDash val="solid"/>
                            <a:headEnd type="none" w="med" len="med"/>
                            <a:tailEnd type="triangle" w="med" len="med"/>
                          </a:ln>
                        </wps:spPr>
                        <wps:bodyPr upright="1"/>
                      </wps:wsp>
                      <wps:wsp>
                        <wps:cNvPr id="31" name="直接连接符 31"/>
                        <wps:cNvSpPr/>
                        <wps:spPr>
                          <a:xfrm flipH="1">
                            <a:off x="1315720" y="544830"/>
                            <a:ext cx="6985" cy="224155"/>
                          </a:xfrm>
                          <a:prstGeom prst="line">
                            <a:avLst/>
                          </a:prstGeom>
                          <a:ln w="9525" cap="flat" cmpd="sng">
                            <a:solidFill>
                              <a:srgbClr val="000000"/>
                            </a:solidFill>
                            <a:prstDash val="solid"/>
                            <a:headEnd type="none" w="med" len="med"/>
                            <a:tailEnd type="triangle" w="med" len="med"/>
                          </a:ln>
                        </wps:spPr>
                        <wps:bodyPr upright="1"/>
                      </wps:wsp>
                      <wps:wsp>
                        <wps:cNvPr id="32" name="直接连接符 32"/>
                        <wps:cNvSpPr/>
                        <wps:spPr>
                          <a:xfrm flipH="1">
                            <a:off x="1330960" y="1063625"/>
                            <a:ext cx="6985" cy="321945"/>
                          </a:xfrm>
                          <a:prstGeom prst="line">
                            <a:avLst/>
                          </a:prstGeom>
                          <a:ln w="9525" cap="flat" cmpd="sng">
                            <a:solidFill>
                              <a:srgbClr val="000000"/>
                            </a:solidFill>
                            <a:prstDash val="solid"/>
                            <a:headEnd type="none" w="med" len="med"/>
                            <a:tailEnd type="triangle" w="med" len="med"/>
                          </a:ln>
                        </wps:spPr>
                        <wps:bodyPr upright="1"/>
                      </wps:wsp>
                      <wps:wsp>
                        <wps:cNvPr id="33" name="直接连接符 33"/>
                        <wps:cNvSpPr/>
                        <wps:spPr>
                          <a:xfrm>
                            <a:off x="4073525" y="1116965"/>
                            <a:ext cx="0" cy="292100"/>
                          </a:xfrm>
                          <a:prstGeom prst="line">
                            <a:avLst/>
                          </a:prstGeom>
                          <a:ln w="9525" cap="flat" cmpd="sng">
                            <a:solidFill>
                              <a:srgbClr val="000000"/>
                            </a:solidFill>
                            <a:prstDash val="solid"/>
                            <a:headEnd type="none" w="med" len="med"/>
                            <a:tailEnd type="triangle" w="med" len="med"/>
                          </a:ln>
                        </wps:spPr>
                        <wps:bodyPr upright="1"/>
                      </wps:wsp>
                      <wps:wsp>
                        <wps:cNvPr id="34" name="直接连接符 34"/>
                        <wps:cNvSpPr/>
                        <wps:spPr>
                          <a:xfrm>
                            <a:off x="2884805" y="1383665"/>
                            <a:ext cx="0" cy="292100"/>
                          </a:xfrm>
                          <a:prstGeom prst="line">
                            <a:avLst/>
                          </a:prstGeom>
                          <a:ln w="9525" cap="flat" cmpd="sng">
                            <a:solidFill>
                              <a:srgbClr val="000000"/>
                            </a:solidFill>
                            <a:prstDash val="solid"/>
                            <a:headEnd type="none" w="med" len="med"/>
                            <a:tailEnd type="triangle" w="med" len="med"/>
                          </a:ln>
                        </wps:spPr>
                        <wps:bodyPr upright="1"/>
                      </wps:wsp>
                      <wps:wsp>
                        <wps:cNvPr id="35" name="直接连接符 35"/>
                        <wps:cNvSpPr/>
                        <wps:spPr>
                          <a:xfrm>
                            <a:off x="3334385" y="1391285"/>
                            <a:ext cx="0" cy="292100"/>
                          </a:xfrm>
                          <a:prstGeom prst="line">
                            <a:avLst/>
                          </a:prstGeom>
                          <a:ln w="9525" cap="flat" cmpd="sng">
                            <a:solidFill>
                              <a:srgbClr val="000000"/>
                            </a:solidFill>
                            <a:prstDash val="solid"/>
                            <a:headEnd type="none" w="med" len="med"/>
                            <a:tailEnd type="triangle" w="med" len="med"/>
                          </a:ln>
                        </wps:spPr>
                        <wps:bodyPr upright="1"/>
                      </wps:wsp>
                      <wps:wsp>
                        <wps:cNvPr id="36" name="直接连接符 36"/>
                        <wps:cNvSpPr/>
                        <wps:spPr>
                          <a:xfrm>
                            <a:off x="2877185" y="1383665"/>
                            <a:ext cx="2291080" cy="23495"/>
                          </a:xfrm>
                          <a:prstGeom prst="line">
                            <a:avLst/>
                          </a:prstGeom>
                          <a:ln w="9525" cap="flat" cmpd="sng">
                            <a:solidFill>
                              <a:srgbClr val="000000"/>
                            </a:solidFill>
                            <a:prstDash val="solid"/>
                            <a:headEnd type="none" w="med" len="med"/>
                            <a:tailEnd type="none" w="med" len="med"/>
                          </a:ln>
                        </wps:spPr>
                        <wps:bodyPr upright="1"/>
                      </wps:wsp>
                      <wps:wsp>
                        <wps:cNvPr id="37" name="文本框 37"/>
                        <wps:cNvSpPr txBox="1"/>
                        <wps:spPr>
                          <a:xfrm>
                            <a:off x="2290445" y="789305"/>
                            <a:ext cx="787400" cy="2794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eastAsia="宋体"/>
                                  <w:lang w:val="en-US" w:eastAsia="zh-CN"/>
                                </w:rPr>
                                <w:t>退出系统</w:t>
                              </w:r>
                            </w:p>
                          </w:txbxContent>
                        </wps:txbx>
                        <wps:bodyPr upright="1"/>
                      </wps:wsp>
                      <wps:wsp>
                        <wps:cNvPr id="38" name="直接连接符 38"/>
                        <wps:cNvSpPr/>
                        <wps:spPr>
                          <a:xfrm>
                            <a:off x="2640965" y="553085"/>
                            <a:ext cx="0" cy="241300"/>
                          </a:xfrm>
                          <a:prstGeom prst="line">
                            <a:avLst/>
                          </a:prstGeom>
                          <a:ln w="9525" cap="flat" cmpd="sng">
                            <a:solidFill>
                              <a:srgbClr val="000000"/>
                            </a:solidFill>
                            <a:prstDash val="solid"/>
                            <a:headEnd type="none" w="med" len="med"/>
                            <a:tailEnd type="triangle" w="med" len="med"/>
                          </a:ln>
                        </wps:spPr>
                        <wps:bodyPr upright="1"/>
                      </wps:wsp>
                      <wps:wsp>
                        <wps:cNvPr id="39" name="文本框 39"/>
                        <wps:cNvSpPr txBox="1"/>
                        <wps:spPr>
                          <a:xfrm>
                            <a:off x="751205" y="758825"/>
                            <a:ext cx="1013460" cy="292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书籍信息管理</w:t>
                              </w:r>
                            </w:p>
                          </w:txbxContent>
                        </wps:txbx>
                        <wps:bodyPr upright="1"/>
                      </wps:wsp>
                    </wpc:wpc>
                  </a:graphicData>
                </a:graphic>
              </wp:inline>
            </w:drawing>
          </mc:Choice>
          <mc:Fallback>
            <w:pict>
              <v:group id="_x0000_s1026" o:spid="_x0000_s1026" o:spt="203" style="height:277.05pt;width:479.75pt;" coordsize="6092825,3518535" editas="canvas" o:gfxdata="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">
                <o:lock v:ext="edit" aspectratio="f"/>
                <v:rect id="_x0000_s1026" o:spid="_x0000_s1026" o:spt="1" style="position:absolute;left:0;top:0;height:3518535;width:6092825;" filled="f" stroked="f" coordsize="21600,21600" o:gfxdata="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">
                  <v:fill on="f" focussize="0,0"/>
                  <v:stroke on="f"/>
                  <v:imagedata o:title=""/>
                  <o:lock v:ext="edit" rotation="t" aspectratio="t"/>
                </v:rect>
                <v:rect id="_x0000_s1026" o:spid="_x0000_s1026" o:spt="1" style="position:absolute;left:1470660;top:0;height:297180;width:2286000;"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">
                  <v:fill on="t" focussize="0,0"/>
                  <v:stroke color="#000000" joinstyle="miter"/>
                  <v:imagedata o:title=""/>
                  <o:lock v:ext="edit" aspectratio="f"/>
                  <v:textbox>
                    <w:txbxContent>
                      <w:p>
                        <w:pPr>
                          <w:jc w:val="center"/>
                        </w:pPr>
                        <w:r>
                          <w:rPr>
                            <w:rFonts w:hint="eastAsia"/>
                          </w:rPr>
                          <w:t>图书管管理系统</w:t>
                        </w:r>
                      </w:p>
                    </w:txbxContent>
                  </v:textbox>
                </v:rect>
                <v:line id="_x0000_s1026" o:spid="_x0000_s1026" o:spt="20" style="position:absolute;left:144780;top:1371600;height:8255;width:2301240;" filled="f" stroked="t" coordsize="21600,21600" o:gfxdata="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FkRykfVAAAA&#10;BQEAAA8AAAAAAAAAAQAgAAAAIgAAAGRycy9kb3ducmV2LnhtbFBLAQIUABQAAAAIAIdO4kCyEb3h&#10;5wEAAKQDAAAOAAAAAAAAAAEAIAAAACQBAABkcnMvZTJvRG9jLnhtbFBLBQYAAAAABgAGAFkBAAB9&#10;BQAAAAA=&#10;">
                  <v:fill on="f" focussize="0,0"/>
                  <v:stroke color="#000000" joinstyle="round"/>
                  <v:imagedata o:title=""/>
                  <o:lock v:ext="edit" aspectratio="f"/>
                </v:line>
                <v:line id="_x0000_s1026" o:spid="_x0000_s1026" o:spt="20" style="position:absolute;left:2644140;top:306070;height:257810;width:635;"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">
                  <v:fill on="f" focussize="0,0"/>
                  <v:stroke color="#000000" joinstyle="round" endarrow="block"/>
                  <v:imagedata o:title=""/>
                  <o:lock v:ext="edit" aspectratio="f"/>
                </v:line>
                <v:line id="_x0000_s1026" o:spid="_x0000_s1026" o:spt="20" style="position:absolute;left:144780;top:1386840;height:297180;width: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">
                  <v:fill on="f" focussize="0,0"/>
                  <v:stroke color="#000000" joinstyle="round" endarrow="block"/>
                  <v:imagedata o:title=""/>
                  <o:lock v:ext="edit" aspectratio="f"/>
                </v:line>
                <v:line id="_x0000_s1026" o:spid="_x0000_s1026" o:spt="20" style="position:absolute;left:601980;top:1379220;height:297180;width:635;"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">
                  <v:fill on="f" focussize="0,0"/>
                  <v:stroke color="#000000" joinstyle="round" endarrow="block"/>
                  <v:imagedata o:title=""/>
                  <o:lock v:ext="edit" aspectratio="f"/>
                </v:line>
                <v:line id="_x0000_s1026" o:spid="_x0000_s1026" o:spt="20" style="position:absolute;left:1082040;top:1379220;height:297180;width:635;"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">
                  <v:fill on="f" focussize="0,0"/>
                  <v:stroke color="#000000" joinstyle="round" endarrow="block"/>
                  <v:imagedata o:title=""/>
                  <o:lock v:ext="edit" aspectratio="f"/>
                </v:line>
                <v:line id="_x0000_s1026" o:spid="_x0000_s1026" o:spt="20" style="position:absolute;left:1546860;top:1386840;height:297180;width:635;"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">
                  <v:fill on="f" focussize="0,0"/>
                  <v:stroke color="#000000" joinstyle="round" endarrow="block"/>
                  <v:imagedata o:title=""/>
                  <o:lock v:ext="edit" aspectratio="f"/>
                </v:line>
                <v:line id="_x0000_s1026" o:spid="_x0000_s1026" o:spt="20" style="position:absolute;left:2019300;top:1379220;height:297180;width:635;"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">
                  <v:fill on="f" focussize="0,0"/>
                  <v:stroke color="#000000" joinstyle="round" endarrow="block"/>
                  <v:imagedata o:title=""/>
                  <o:lock v:ext="edit" aspectratio="f"/>
                </v:line>
                <v:line id="_x0000_s1026" o:spid="_x0000_s1026" o:spt="20" style="position:absolute;left:2430780;top:1379220;height:297180;width:635;"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">
                  <v:fill on="f" focussize="0,0"/>
                  <v:stroke color="#000000" joinstyle="round" endarrow="block"/>
                  <v:imagedata o:title=""/>
                  <o:lock v:ext="edit" aspectratio="f"/>
                </v:line>
                <v:line id="_x0000_s1026" o:spid="_x0000_s1026" o:spt="20" style="position:absolute;left:3825240;top:1386840;height:289560;width:8255;"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">
                  <v:fill on="f" focussize="0,0"/>
                  <v:stroke color="#000000" joinstyle="round" endarrow="block"/>
                  <v:imagedata o:title=""/>
                  <o:lock v:ext="edit" aspectratio="f"/>
                </v:line>
                <v:line id="_x0000_s1026" o:spid="_x0000_s1026" o:spt="20" style="position:absolute;left:4732020;top:1402080;height:297180;width:635;"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">
                  <v:fill on="f" focussize="0,0"/>
                  <v:stroke color="#000000" joinstyle="round" endarrow="block"/>
                  <v:imagedata o:title=""/>
                  <o:lock v:ext="edit" aspectratio="f"/>
                </v:line>
                <v:line id="_x0000_s1026" o:spid="_x0000_s1026" o:spt="20" style="position:absolute;left:4328160;top:1394460;height:297180;width:635;"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">
                  <v:fill on="f" focussize="0,0"/>
                  <v:stroke color="#000000" joinstyle="round" endarrow="block"/>
                  <v:imagedata o:title=""/>
                  <o:lock v:ext="edit" aspectratio="f"/>
                </v:line>
                <v:line id="_x0000_s1026" o:spid="_x0000_s1026" o:spt="20" style="position:absolute;left:5158740;top:1394460;height:297180;width:635;"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">
                  <v:fill on="f" focussize="0,0"/>
                  <v:stroke color="#000000" joinstyle="round" endarrow="block"/>
                  <v:imagedata o:title=""/>
                  <o:lock v:ext="edit" aspectratio="f"/>
                </v:line>
                <v:shape id="_x0000_s1026" o:spid="_x0000_s1026" o:spt="202" type="#_x0000_t202" style="position:absolute;left:0;top:1638300;height:1684020;width:342900;"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">
                  <v:fill on="t" focussize="0,0"/>
                  <v:stroke color="#000000" joinstyle="miter"/>
                  <v:imagedata o:title=""/>
                  <o:lock v:ext="edit" aspectratio="f"/>
                  <v:textbox style="layout-flow:vertical-ideographic;">
                    <w:txbxContent>
                      <w:p>
                        <w:r>
                          <w:rPr>
                            <w:rFonts w:hint="eastAsia"/>
                          </w:rPr>
                          <w:t>输入书籍信息</w:t>
                        </w:r>
                      </w:p>
                    </w:txbxContent>
                  </v:textbox>
                </v:shape>
                <v:shape id="_x0000_s1026" o:spid="_x0000_s1026" o:spt="202" type="#_x0000_t202" style="position:absolute;left:434339;top:1638300;height:1684020;width:358140;"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">
                  <v:fill on="t" focussize="0,0"/>
                  <v:stroke color="#000000" joinstyle="miter"/>
                  <v:imagedata o:title=""/>
                  <o:lock v:ext="edit" aspectratio="f"/>
                  <v:textbox style="layout-flow:vertical-ideographic;">
                    <w:txbxContent>
                      <w:p>
                        <w:r>
                          <w:rPr>
                            <w:rFonts w:hint="eastAsia"/>
                          </w:rPr>
                          <w:t>删除指定书籍信息</w:t>
                        </w:r>
                      </w:p>
                    </w:txbxContent>
                  </v:textbox>
                </v:shape>
                <v:shape id="_x0000_s1026" o:spid="_x0000_s1026" o:spt="202" type="#_x0000_t202" style="position:absolute;left:883920;top:1645920;height:1684020;width:365760;"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">
                  <v:fill on="t" focussize="0,0"/>
                  <v:stroke color="#000000" joinstyle="miter"/>
                  <v:imagedata o:title=""/>
                  <o:lock v:ext="edit" aspectratio="f"/>
                  <v:textbox style="layout-flow:vertical-ideographic;">
                    <w:txbxContent>
                      <w:p>
                        <w:r>
                          <w:rPr>
                            <w:rFonts w:hint="eastAsia"/>
                          </w:rPr>
                          <w:t>查询指定书籍信息</w:t>
                        </w:r>
                      </w:p>
                    </w:txbxContent>
                  </v:textbox>
                </v:shape>
                <v:shape id="_x0000_s1026" o:spid="_x0000_s1026" o:spt="202" type="#_x0000_t202" style="position:absolute;left:1341120;top:1645920;height:1684020;width:373380;"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">
                  <v:fill on="t" focussize="0,0"/>
                  <v:stroke color="#000000" joinstyle="miter"/>
                  <v:imagedata o:title=""/>
                  <o:lock v:ext="edit" aspectratio="f"/>
                  <v:textbox style="layout-flow:vertical-ideographic;">
                    <w:txbxContent>
                      <w:p>
                        <w:r>
                          <w:rPr>
                            <w:rFonts w:hint="eastAsia"/>
                          </w:rPr>
                          <w:t>修改指定书籍信息</w:t>
                        </w:r>
                      </w:p>
                    </w:txbxContent>
                  </v:textbox>
                </v:shape>
                <v:shape id="_x0000_s1026" o:spid="_x0000_s1026" o:spt="202" type="#_x0000_t202" style="position:absolute;left:1828800;top:1638300;height:1684020;width:342900;"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">
                  <v:fill on="t" focussize="0,0"/>
                  <v:stroke color="#000000" joinstyle="miter"/>
                  <v:imagedata o:title=""/>
                  <o:lock v:ext="edit" aspectratio="f"/>
                  <v:textbox style="layout-flow:vertical-ideographic;">
                    <w:txbxContent>
                      <w:p>
                        <w:r>
                          <w:rPr>
                            <w:rFonts w:hint="eastAsia"/>
                            <w:lang w:val="en-US" w:eastAsia="zh-CN"/>
                          </w:rPr>
                          <w:t>显示、</w:t>
                        </w:r>
                        <w:r>
                          <w:rPr>
                            <w:rFonts w:hint="eastAsia"/>
                          </w:rPr>
                          <w:t>保存书籍信息</w:t>
                        </w:r>
                      </w:p>
                      <w:p/>
                    </w:txbxContent>
                  </v:textbox>
                </v:shape>
                <v:shape id="_x0000_s1026" o:spid="_x0000_s1026" o:spt="202" type="#_x0000_t202" style="position:absolute;left:2263140;top:1645920;height:1684020;width:342900;"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">
                  <v:fill on="t" focussize="0,0"/>
                  <v:stroke color="#000000" joinstyle="miter"/>
                  <v:imagedata o:title=""/>
                  <o:lock v:ext="edit" aspectratio="f"/>
                  <v:textbox style="layout-flow:vertical-ideographic;">
                    <w:txbxContent>
                      <w:p>
                        <w:r>
                          <w:rPr>
                            <w:rFonts w:hint="eastAsia"/>
                            <w:lang w:val="en-US" w:eastAsia="zh-CN"/>
                          </w:rPr>
                          <w:t>导入、</w:t>
                        </w:r>
                        <w:r>
                          <w:rPr>
                            <w:rFonts w:hint="eastAsia"/>
                          </w:rPr>
                          <w:t>导</w:t>
                        </w:r>
                        <w:r>
                          <w:rPr>
                            <w:rFonts w:hint="eastAsia"/>
                            <w:lang w:val="en-US" w:eastAsia="zh-CN"/>
                          </w:rPr>
                          <w:t>出</w:t>
                        </w:r>
                        <w:r>
                          <w:rPr>
                            <w:rFonts w:hint="eastAsia"/>
                          </w:rPr>
                          <w:t>书籍信息</w:t>
                        </w:r>
                      </w:p>
                      <w:p/>
                    </w:txbxContent>
                  </v:textbox>
                </v:shape>
                <v:shape id="_x0000_s1026" o:spid="_x0000_s1026" o:spt="202" type="#_x0000_t202" style="position:absolute;left:2705100;top:1653540;height:1684020;width:342900;"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">
                  <v:fill on="t" focussize="0,0"/>
                  <v:stroke color="#000000" joinstyle="miter"/>
                  <v:imagedata o:title=""/>
                  <o:lock v:ext="edit" aspectratio="f"/>
                  <v:textbox style="layout-flow:vertical-ideographic;">
                    <w:txbxContent>
                      <w:p>
                        <w:r>
                          <w:rPr>
                            <w:rFonts w:hint="eastAsia"/>
                          </w:rPr>
                          <w:t>输入学生借书信息</w:t>
                        </w:r>
                      </w:p>
                      <w:p/>
                    </w:txbxContent>
                  </v:textbox>
                </v:shape>
                <v:shape id="_x0000_s1026" o:spid="_x0000_s1026" o:spt="202" type="#_x0000_t202" style="position:absolute;left:3177540;top:1661160;height:1684020;width:350520;"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">
                  <v:fill on="t" focussize="0,0"/>
                  <v:stroke color="#000000" joinstyle="miter"/>
                  <v:imagedata o:title=""/>
                  <o:lock v:ext="edit" aspectratio="f"/>
                  <v:textbox style="layout-flow:vertical-ideographic;">
                    <w:txbxContent>
                      <w:p>
                        <w:r>
                          <w:rPr>
                            <w:rFonts w:hint="eastAsia"/>
                            <w:lang w:val="en-US" w:eastAsia="zh-CN"/>
                          </w:rPr>
                          <w:t>删除</w:t>
                        </w:r>
                        <w:r>
                          <w:rPr>
                            <w:rFonts w:hint="eastAsia"/>
                          </w:rPr>
                          <w:t>学生借书信息</w:t>
                        </w:r>
                      </w:p>
                      <w:p/>
                    </w:txbxContent>
                  </v:textbox>
                </v:shape>
                <v:shape id="_x0000_s1026" o:spid="_x0000_s1026" o:spt="202" type="#_x0000_t202" style="position:absolute;left:3642360;top:1668780;height:1684020;width:365760;"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">
                  <v:fill on="t" focussize="0,0"/>
                  <v:stroke color="#000000" joinstyle="miter"/>
                  <v:imagedata o:title=""/>
                  <o:lock v:ext="edit" aspectratio="f"/>
                  <v:textbox style="layout-flow:vertical-ideographic;">
                    <w:txbxContent>
                      <w:p>
                        <w:r>
                          <w:rPr>
                            <w:rFonts w:hint="eastAsia"/>
                            <w:lang w:val="en-US" w:eastAsia="zh-CN"/>
                          </w:rPr>
                          <w:t>查询</w:t>
                        </w:r>
                        <w:r>
                          <w:rPr>
                            <w:rFonts w:hint="eastAsia"/>
                          </w:rPr>
                          <w:t>学生借书信息</w:t>
                        </w:r>
                      </w:p>
                      <w:p/>
                    </w:txbxContent>
                  </v:textbox>
                </v:shape>
                <v:shape id="_x0000_s1026" o:spid="_x0000_s1026" o:spt="202" type="#_x0000_t202" style="position:absolute;left:5013960;top:1684020;height:1684020;width:342900;"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">
                  <v:fill on="t" focussize="0,0"/>
                  <v:stroke color="#000000" joinstyle="miter"/>
                  <v:imagedata o:title=""/>
                  <o:lock v:ext="edit" aspectratio="f"/>
                  <v:textbox style="layout-flow:vertical-ideographic;">
                    <w:txbxContent>
                      <w:p>
                        <w:r>
                          <w:rPr>
                            <w:rFonts w:hint="eastAsia"/>
                            <w:lang w:val="en-US" w:eastAsia="zh-CN"/>
                          </w:rPr>
                          <w:t>导入、</w:t>
                        </w:r>
                        <w:r>
                          <w:rPr>
                            <w:rFonts w:hint="eastAsia"/>
                          </w:rPr>
                          <w:t>导</w:t>
                        </w:r>
                        <w:r>
                          <w:rPr>
                            <w:rFonts w:hint="eastAsia"/>
                            <w:lang w:val="en-US" w:eastAsia="zh-CN"/>
                          </w:rPr>
                          <w:t>出学生借书</w:t>
                        </w:r>
                        <w:r>
                          <w:rPr>
                            <w:rFonts w:hint="eastAsia"/>
                          </w:rPr>
                          <w:t>信息</w:t>
                        </w:r>
                      </w:p>
                      <w:p/>
                    </w:txbxContent>
                  </v:textbox>
                </v:shape>
                <v:shape id="_x0000_s1026" o:spid="_x0000_s1026" o:spt="202" type="#_x0000_t202" style="position:absolute;left:4137660;top:1676400;height:1684020;width:342900;"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">
                  <v:fill on="t" focussize="0,0"/>
                  <v:stroke color="#000000" joinstyle="miter"/>
                  <v:imagedata o:title=""/>
                  <o:lock v:ext="edit" aspectratio="f"/>
                  <v:textbox style="layout-flow:vertical-ideographic;">
                    <w:txbxContent>
                      <w:p>
                        <w:r>
                          <w:rPr>
                            <w:rFonts w:hint="eastAsia"/>
                            <w:lang w:val="en-US" w:eastAsia="zh-CN"/>
                          </w:rPr>
                          <w:t>修改</w:t>
                        </w:r>
                        <w:r>
                          <w:rPr>
                            <w:rFonts w:hint="eastAsia"/>
                          </w:rPr>
                          <w:t>学生借书信息</w:t>
                        </w:r>
                      </w:p>
                      <w:p/>
                    </w:txbxContent>
                  </v:textbox>
                </v:shape>
                <v:shape id="_x0000_s1026" o:spid="_x0000_s1026" o:spt="202" type="#_x0000_t202" style="position:absolute;left:4572000;top:1691640;height:1684020;width:342900;"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">
                  <v:fill on="t" focussize="0,0"/>
                  <v:stroke color="#000000" joinstyle="miter"/>
                  <v:imagedata o:title=""/>
                  <o:lock v:ext="edit" aspectratio="f"/>
                  <v:textbox style="layout-flow:vertical-ideographic;">
                    <w:txbxContent>
                      <w:p>
                        <w:r>
                          <w:rPr>
                            <w:rFonts w:hint="eastAsia"/>
                            <w:lang w:val="en-US" w:eastAsia="zh-CN"/>
                          </w:rPr>
                          <w:t>显示、</w:t>
                        </w:r>
                        <w:r>
                          <w:rPr>
                            <w:rFonts w:hint="eastAsia"/>
                          </w:rPr>
                          <w:t>保存</w:t>
                        </w:r>
                        <w:r>
                          <w:rPr>
                            <w:rFonts w:hint="eastAsia"/>
                            <w:lang w:val="en-US" w:eastAsia="zh-CN"/>
                          </w:rPr>
                          <w:t>学生借书</w:t>
                        </w:r>
                        <w:r>
                          <w:rPr>
                            <w:rFonts w:hint="eastAsia"/>
                          </w:rPr>
                          <w:t>信息</w:t>
                        </w:r>
                      </w:p>
                      <w:p/>
                    </w:txbxContent>
                  </v:textbox>
                </v:shape>
                <v:shape id="_x0000_s1026" o:spid="_x0000_s1026" o:spt="202" type="#_x0000_t202" style="position:absolute;left:3632834;top:831215;height:281940;width:1020445;" fillcolor="#FFFFFF" filled="t" stroked="t" coordsize="21600,21600" o:gfxdata="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uPnRR9YAAAAFAQAADwAAAAAAAAABACAAAAAiAAAAZHJzL2Rvd25yZXYu&#10;eG1sUEsBAhQAFAAAAAgAh07iQC9B9wr9AQAA9QMAAA4AAAAAAAAAAQAgAAAAJQEAAGRycy9lMm9E&#10;b2MueG1sUEsFBgAAAAAGAAYAWQEAAJQFAAAAAA==&#10;">
                  <v:fill on="t" focussize="0,0"/>
                  <v:stroke color="#000000" joinstyle="miter"/>
                  <v:imagedata o:title=""/>
                  <o:lock v:ext="edit" aspectratio="f"/>
                  <v:textbox>
                    <w:txbxContent>
                      <w:p>
                        <w:pPr>
                          <w:rPr>
                            <w:rFonts w:hint="default" w:eastAsia="宋体"/>
                            <w:lang w:val="en-US" w:eastAsia="zh-CN"/>
                          </w:rPr>
                        </w:pPr>
                        <w:r>
                          <w:rPr>
                            <w:rFonts w:hint="eastAsia"/>
                            <w:lang w:val="en-US" w:eastAsia="zh-CN"/>
                          </w:rPr>
                          <w:t>借阅信息管理</w:t>
                        </w:r>
                      </w:p>
                    </w:txbxContent>
                  </v:textbox>
                </v:shape>
                <v:line id="_x0000_s1026" o:spid="_x0000_s1026" o:spt="20" style="position:absolute;left:1330960;top:549910;height:7620;width:2743835;" filled="f" stroked="t" coordsize="21600,21600" o:gfxdata="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WRHK&#10;R9UAAAAFAQAADwAAAAAAAAABACAAAAAiAAAAZHJzL2Rvd25yZXYueG1sUEsBAhQAFAAAAAgAh07i&#10;QG6GpzbsAQAApgMAAA4AAAAAAAAAAQAgAAAAJAEAAGRycy9lMm9Eb2MueG1sUEsFBgAAAAAGAAYA&#10;WQEAAIIFAAAAAA==&#10;">
                  <v:fill on="f" focussize="0,0"/>
                  <v:stroke color="#000000" joinstyle="round"/>
                  <v:imagedata o:title=""/>
                  <o:lock v:ext="edit" aspectratio="f"/>
                </v:line>
                <v:line id="_x0000_s1026" o:spid="_x0000_s1026" o:spt="20" style="position:absolute;left:4065905;top:545465;height:292100;width: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">
                  <v:fill on="f" focussize="0,0"/>
                  <v:stroke color="#000000" joinstyle="round" endarrow="block"/>
                  <v:imagedata o:title=""/>
                  <o:lock v:ext="edit" aspectratio="f"/>
                </v:line>
                <v:line id="_x0000_s1026" o:spid="_x0000_s1026" o:spt="20" style="position:absolute;left:1315720;top:544830;flip:x;height:224155;width:6985;" filled="f" stroked="t" coordsize="21600,21600" o:gfxdata="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IN/HTWAAAABQEAAA8AAAAAAAAAAQAgAAAAIgAAAGRycy9kb3ducmV2LnhtbFBLAQIU&#10;ABQAAAAIAIdO4kALOhYs9QEAALMDAAAOAAAAAAAAAAEAIAAAACUBAABkcnMvZTJvRG9jLnhtbFBL&#10;BQYAAAAABgAGAFkBAACMBQAAAAA=&#10;">
                  <v:fill on="f" focussize="0,0"/>
                  <v:stroke color="#000000" joinstyle="round" endarrow="block"/>
                  <v:imagedata o:title=""/>
                  <o:lock v:ext="edit" aspectratio="f"/>
                </v:line>
                <v:line id="_x0000_s1026" o:spid="_x0000_s1026" o:spt="20" style="position:absolute;left:1330960;top:1063625;flip:x;height:321945;width:6985;" filled="f" stroked="t" coordsize="21600,21600" o:gfxdata="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KIN/HTWAAAABQEAAA8AAAAAAAAAAQAgAAAAIgAAAGRycy9kb3ducmV2LnhtbFBL&#10;AQIUABQAAAAIAIdO4kAwuShU+AEAALQDAAAOAAAAAAAAAAEAIAAAACUBAABkcnMvZTJvRG9jLnht&#10;bFBLBQYAAAAABgAGAFkBAACPBQAAAAA=&#10;">
                  <v:fill on="f" focussize="0,0"/>
                  <v:stroke color="#000000" joinstyle="round" endarrow="block"/>
                  <v:imagedata o:title=""/>
                  <o:lock v:ext="edit" aspectratio="f"/>
                </v:line>
                <v:line id="_x0000_s1026" o:spid="_x0000_s1026" o:spt="20" style="position:absolute;left:4073525;top:1116965;height:292100;width: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">
                  <v:fill on="f" focussize="0,0"/>
                  <v:stroke color="#000000" joinstyle="round" endarrow="block"/>
                  <v:imagedata o:title=""/>
                  <o:lock v:ext="edit" aspectratio="f"/>
                </v:line>
                <v:line id="_x0000_s1026" o:spid="_x0000_s1026" o:spt="20" style="position:absolute;left:2884805;top:1383665;height:292100;width: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">
                  <v:fill on="f" focussize="0,0"/>
                  <v:stroke color="#000000" joinstyle="round" endarrow="block"/>
                  <v:imagedata o:title=""/>
                  <o:lock v:ext="edit" aspectratio="f"/>
                </v:line>
                <v:line id="_x0000_s1026" o:spid="_x0000_s1026" o:spt="20" style="position:absolute;left:3334385;top:1391285;height:292100;width: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">
                  <v:fill on="f" focussize="0,0"/>
                  <v:stroke color="#000000" joinstyle="round" endarrow="block"/>
                  <v:imagedata o:title=""/>
                  <o:lock v:ext="edit" aspectratio="f"/>
                </v:line>
                <v:line id="_x0000_s1026" o:spid="_x0000_s1026" o:spt="20" style="position:absolute;left:2877185;top:1383665;height:23495;width:2291080;" filled="f" stroked="t" coordsize="21600,21600" o:gfxdata="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WRHKR9UAAAAFAQAADwAAAAAAAAABACAAAAAiAAAAZHJzL2Rvd25yZXYueG1sUEsBAhQAFAAAAAgA&#10;h07iQOp5fCDvAQAAqAMAAA4AAAAAAAAAAQAgAAAAJAEAAGRycy9lMm9Eb2MueG1sUEsFBgAAAAAG&#10;AAYAWQEAAIUFAAAAAA==&#10;">
                  <v:fill on="f" focussize="0,0"/>
                  <v:stroke color="#000000" joinstyle="round"/>
                  <v:imagedata o:title=""/>
                  <o:lock v:ext="edit" aspectratio="f"/>
                </v:line>
                <v:shape id="_x0000_s1026" o:spid="_x0000_s1026" o:spt="202" type="#_x0000_t202" style="position:absolute;left:2290445;top:789305;height:279400;width:787400;" fillcolor="#FFFFFF" filled="t" stroked="t" coordsize="21600,21600" o:gfxdata="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j50UfWAAAABQEAAA8AAAAAAAAAAQAgAAAAIgAAAGRycy9kb3ducmV2Lnht&#10;bFBLAQIUABQAAAAIAIdO4kCk4KO6+wEAAPQDAAAOAAAAAAAAAAEAIAAAACUBAABkcnMvZTJvRG9j&#10;LnhtbFBLBQYAAAAABgAGAFkBAACSBQAAAAA=&#10;">
                  <v:fill on="t" focussize="0,0"/>
                  <v:stroke color="#000000" joinstyle="miter"/>
                  <v:imagedata o:title=""/>
                  <o:lock v:ext="edit" aspectratio="f"/>
                  <v:textbox>
                    <w:txbxContent>
                      <w:p>
                        <w:pPr>
                          <w:rPr>
                            <w:rFonts w:hint="default" w:eastAsia="宋体"/>
                            <w:lang w:val="en-US" w:eastAsia="zh-CN"/>
                          </w:rPr>
                        </w:pPr>
                        <w:r>
                          <w:rPr>
                            <w:rFonts w:hint="eastAsia" w:eastAsia="宋体"/>
                            <w:lang w:val="en-US" w:eastAsia="zh-CN"/>
                          </w:rPr>
                          <w:t>退出系统</w:t>
                        </w:r>
                      </w:p>
                    </w:txbxContent>
                  </v:textbox>
                </v:shape>
                <v:line id="_x0000_s1026" o:spid="_x0000_s1026" o:spt="20" style="position:absolute;left:2640965;top:553085;height:241300;width: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">
                  <v:fill on="f" focussize="0,0"/>
                  <v:stroke color="#000000" joinstyle="round" endarrow="block"/>
                  <v:imagedata o:title=""/>
                  <o:lock v:ext="edit" aspectratio="f"/>
                </v:line>
                <v:shape id="_x0000_s1026" o:spid="_x0000_s1026" o:spt="202" type="#_x0000_t202" style="position:absolute;left:751205;top:758825;height:292100;width:1013460;" fillcolor="#FFFFFF" filled="t" stroked="t" coordsize="21600,21600" o:gfxdata="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4+dFH1gAAAAUBAAAPAAAAAAAAAAEAIAAAACIAAABkcnMvZG93bnJldi54&#10;bWxQSwECFAAUAAAACACHTuJAxM2zavwBAAD0AwAADgAAAAAAAAABACAAAAAlAQAAZHJzL2Uyb0Rv&#10;Yy54bWxQSwUGAAAAAAYABgBZAQAAkwUAAAAA&#10;">
                  <v:fill on="t" focussize="0,0"/>
                  <v:stroke color="#000000" joinstyle="miter"/>
                  <v:imagedata o:title=""/>
                  <o:lock v:ext="edit" aspectratio="f"/>
                  <v:textbox>
                    <w:txbxContent>
                      <w:p>
                        <w:pPr>
                          <w:rPr>
                            <w:rFonts w:hint="default" w:eastAsia="宋体"/>
                            <w:lang w:val="en-US" w:eastAsia="zh-CN"/>
                          </w:rPr>
                        </w:pPr>
                        <w:r>
                          <w:rPr>
                            <w:rFonts w:hint="eastAsia"/>
                            <w:lang w:val="en-US" w:eastAsia="zh-CN"/>
                          </w:rPr>
                          <w:t>书籍信息管理</w:t>
                        </w:r>
                      </w:p>
                    </w:txbxContent>
                  </v:textbox>
                </v:shape>
                <w10:wrap type="none"/>
                <w10:anchorlock/>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 xml:space="preserve">3.2.2性能需求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 xml:space="preserve">  </w:t>
      </w:r>
      <w:r>
        <w:rPr>
          <w:rFonts w:hint="eastAsia" w:ascii="宋体" w:hAnsi="宋体" w:eastAsia="宋体" w:cs="宋体"/>
          <w:i w:val="0"/>
          <w:caps w:val="0"/>
          <w:color w:val="333333"/>
          <w:spacing w:val="0"/>
          <w:sz w:val="24"/>
          <w:szCs w:val="24"/>
          <w:shd w:val="clear" w:color="auto" w:fill="FFFFFF"/>
          <w:lang w:val="en-US" w:eastAsia="zh-CN"/>
        </w:rPr>
        <w:t>正确性，可靠性，效率，易使用性，可维护性，可测试性，复用性，安全保密性，可理解性，可移植性，互联性。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3.2.3数据描述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 xml:space="preserve"> </w:t>
      </w:r>
      <w:r>
        <w:rPr>
          <w:rFonts w:hint="eastAsia" w:ascii="宋体" w:hAnsi="宋体" w:eastAsia="宋体" w:cs="宋体"/>
          <w:i w:val="0"/>
          <w:caps w:val="0"/>
          <w:color w:val="333333"/>
          <w:spacing w:val="0"/>
          <w:sz w:val="24"/>
          <w:szCs w:val="24"/>
          <w:shd w:val="clear" w:color="auto" w:fill="FFFFFF"/>
          <w:lang w:val="en-US" w:eastAsia="zh-CN"/>
        </w:rPr>
        <w:t xml:space="preserve"> 用户的需求体现在各种信息之中，信息的保存、删除、输入、输出，这酒要求数据表格的结构能够充分满足各种所需信息的输入和输出。在收集基本数据的同时，数据结构处理流程，组成了一份详尽的数据字典。鉴于图书馆管理系统的需求，通过对图书馆管理工作的数据流程分析，设计如下的数据项和数据结构。</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书籍种类信息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属性：编号、书名、作者、录入时间、录入人员姓名、入录人员编号、出版社、出版时间、页面、类目。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主键：编号</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书籍借阅信息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 xml:space="preserve">  属性：学号、姓名、班级、电话、寝室楼号、借阅书籍编号、借阅书籍书名、借阅时间、到期时间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 xml:space="preserve">  主键：学号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1"/>
        <w:rPr>
          <w:rFonts w:hint="eastAsia" w:ascii="宋体" w:hAnsi="宋体" w:eastAsia="宋体" w:cs="宋体"/>
          <w:i w:val="0"/>
          <w:caps w:val="0"/>
          <w:color w:val="333333"/>
          <w:spacing w:val="0"/>
          <w:sz w:val="28"/>
          <w:szCs w:val="28"/>
          <w:shd w:val="clear" w:color="auto" w:fill="FFFFFF"/>
          <w:lang w:val="en-US" w:eastAsia="zh-CN"/>
        </w:rPr>
      </w:pPr>
      <w:bookmarkStart w:id="15" w:name="_Toc30957"/>
      <w:bookmarkStart w:id="16" w:name="_Toc3634"/>
      <w:r>
        <w:rPr>
          <w:rFonts w:hint="eastAsia" w:ascii="宋体" w:hAnsi="宋体" w:eastAsia="宋体" w:cs="宋体"/>
          <w:i w:val="0"/>
          <w:caps w:val="0"/>
          <w:color w:val="333333"/>
          <w:spacing w:val="0"/>
          <w:sz w:val="28"/>
          <w:szCs w:val="28"/>
          <w:shd w:val="clear" w:color="auto" w:fill="FFFFFF"/>
          <w:lang w:val="en-US" w:eastAsia="zh-CN"/>
        </w:rPr>
        <w:t>3.3处理流程</w:t>
      </w:r>
      <w:bookmarkEnd w:id="15"/>
      <w:bookmarkEnd w:id="1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3.3.1零层数据流程图</w:t>
      </w:r>
    </w:p>
    <w:p>
      <w:pPr>
        <w:numPr>
          <w:ilvl w:val="0"/>
          <w:numId w:val="0"/>
        </w:numPr>
        <w:ind w:leftChars="0"/>
        <w:rPr>
          <w:rFonts w:hint="eastAsia" w:ascii="宋体" w:hAnsi="宋体" w:eastAsia="宋体" w:cs="宋体"/>
        </w:rPr>
      </w:pPr>
      <w:r>
        <w:rPr>
          <w:rFonts w:hint="eastAsia" w:ascii="宋体" w:hAnsi="宋体" w:eastAsia="宋体" w:cs="宋体"/>
        </w:rPr>
        <w:drawing>
          <wp:inline distT="0" distB="0" distL="114300" distR="114300">
            <wp:extent cx="5221605" cy="3318510"/>
            <wp:effectExtent l="0" t="0" r="0" b="0"/>
            <wp:docPr id="105" name="图片 3"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3" descr="0"/>
                    <pic:cNvPicPr>
                      <a:picLocks noChangeAspect="1"/>
                    </pic:cNvPicPr>
                  </pic:nvPicPr>
                  <pic:blipFill>
                    <a:blip r:embed="rId4"/>
                    <a:stretch>
                      <a:fillRect/>
                    </a:stretch>
                  </pic:blipFill>
                  <pic:spPr>
                    <a:xfrm>
                      <a:off x="0" y="0"/>
                      <a:ext cx="5221605" cy="3318510"/>
                    </a:xfrm>
                    <a:prstGeom prst="rect">
                      <a:avLst/>
                    </a:prstGeom>
                    <a:noFill/>
                    <a:ln>
                      <a:noFill/>
                    </a:ln>
                  </pic:spPr>
                </pic:pic>
              </a:graphicData>
            </a:graphic>
          </wp:inline>
        </w:drawing>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3.3.2第0层数据流程图</w:t>
      </w:r>
    </w:p>
    <w:p>
      <w:pPr>
        <w:numPr>
          <w:ilvl w:val="0"/>
          <w:numId w:val="0"/>
        </w:numPr>
        <w:ind w:leftChars="0"/>
        <w:rPr>
          <w:rFonts w:hint="eastAsia" w:ascii="宋体" w:hAnsi="宋体" w:eastAsia="宋体" w:cs="宋体"/>
        </w:rPr>
      </w:pPr>
      <w:ins w:id="0" w:author="暖冬" w:date="2020-05-02T11:32:00Z">
        <w:r>
          <w:rPr>
            <w:rFonts w:hint="eastAsia" w:ascii="宋体" w:hAnsi="宋体" w:eastAsia="宋体" w:cs="宋体"/>
          </w:rPr>
          <w:drawing>
            <wp:inline distT="0" distB="0" distL="114300" distR="114300">
              <wp:extent cx="5039360" cy="3155950"/>
              <wp:effectExtent l="0" t="0" r="0" b="0"/>
              <wp:docPr id="10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4" descr="1"/>
                      <pic:cNvPicPr>
                        <a:picLocks noChangeAspect="1"/>
                      </pic:cNvPicPr>
                    </pic:nvPicPr>
                    <pic:blipFill>
                      <a:blip r:embed="rId5"/>
                      <a:stretch>
                        <a:fillRect/>
                      </a:stretch>
                    </pic:blipFill>
                    <pic:spPr>
                      <a:xfrm>
                        <a:off x="0" y="0"/>
                        <a:ext cx="5039360" cy="3155950"/>
                      </a:xfrm>
                      <a:prstGeom prst="rect">
                        <a:avLst/>
                      </a:prstGeom>
                      <a:noFill/>
                      <a:ln>
                        <a:noFill/>
                      </a:ln>
                    </pic:spPr>
                  </pic:pic>
                </a:graphicData>
              </a:graphic>
            </wp:inline>
          </w:drawing>
        </w:r>
      </w:ins>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3.3.3第一层数据流程图</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读者信息管理</w:t>
      </w:r>
    </w:p>
    <w:p>
      <w:pPr>
        <w:numPr>
          <w:ilvl w:val="0"/>
          <w:numId w:val="0"/>
        </w:numPr>
        <w:rPr>
          <w:rFonts w:hint="eastAsia" w:ascii="宋体" w:hAnsi="宋体" w:eastAsia="宋体" w:cs="宋体"/>
          <w:sz w:val="24"/>
          <w:szCs w:val="24"/>
          <w:lang w:val="en-US" w:eastAsia="zh-CN"/>
        </w:rPr>
      </w:pPr>
      <w:ins w:id="2" w:author="暖冬" w:date="2020-05-02T11:52:00Z">
        <w:r>
          <w:rPr>
            <w:rFonts w:hint="eastAsia" w:ascii="宋体" w:hAnsi="宋体" w:eastAsia="宋体" w:cs="宋体"/>
          </w:rPr>
          <w:drawing>
            <wp:inline distT="0" distB="0" distL="114300" distR="114300">
              <wp:extent cx="5234305" cy="2534285"/>
              <wp:effectExtent l="0" t="0" r="0" b="0"/>
              <wp:docPr id="106"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5" descr="2"/>
                      <pic:cNvPicPr>
                        <a:picLocks noChangeAspect="1"/>
                      </pic:cNvPicPr>
                    </pic:nvPicPr>
                    <pic:blipFill>
                      <a:blip r:embed="rId6"/>
                      <a:stretch>
                        <a:fillRect/>
                      </a:stretch>
                    </pic:blipFill>
                    <pic:spPr>
                      <a:xfrm>
                        <a:off x="0" y="0"/>
                        <a:ext cx="5234305" cy="2534285"/>
                      </a:xfrm>
                      <a:prstGeom prst="rect">
                        <a:avLst/>
                      </a:prstGeom>
                      <a:noFill/>
                      <a:ln>
                        <a:noFill/>
                      </a:ln>
                    </pic:spPr>
                  </pic:pic>
                </a:graphicData>
              </a:graphic>
            </wp:inline>
          </w:drawing>
        </w:r>
      </w:ins>
    </w:p>
    <w:p>
      <w:pPr>
        <w:numPr>
          <w:ilvl w:val="0"/>
          <w:numId w:val="3"/>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图书信息管理</w:t>
      </w:r>
    </w:p>
    <w:p>
      <w:pPr>
        <w:numPr>
          <w:ilvl w:val="0"/>
          <w:numId w:val="0"/>
        </w:numPr>
        <w:rPr>
          <w:rFonts w:hint="eastAsia" w:ascii="宋体" w:hAnsi="宋体" w:eastAsia="宋体" w:cs="宋体"/>
        </w:rPr>
      </w:pPr>
      <w:ins w:id="4" w:author="暖冬" w:date="2020-05-02T12:26:00Z">
        <w:r>
          <w:rPr>
            <w:rFonts w:hint="eastAsia" w:ascii="宋体" w:hAnsi="宋体" w:eastAsia="宋体" w:cs="宋体"/>
          </w:rPr>
          <w:drawing>
            <wp:inline distT="0" distB="0" distL="114300" distR="114300">
              <wp:extent cx="5342255" cy="2810510"/>
              <wp:effectExtent l="0" t="0" r="0" b="0"/>
              <wp:docPr id="107" name="图片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6" descr="3"/>
                      <pic:cNvPicPr>
                        <a:picLocks noChangeAspect="1"/>
                      </pic:cNvPicPr>
                    </pic:nvPicPr>
                    <pic:blipFill>
                      <a:blip r:embed="rId7"/>
                      <a:stretch>
                        <a:fillRect/>
                      </a:stretch>
                    </pic:blipFill>
                    <pic:spPr>
                      <a:xfrm>
                        <a:off x="0" y="0"/>
                        <a:ext cx="5342255" cy="2810510"/>
                      </a:xfrm>
                      <a:prstGeom prst="rect">
                        <a:avLst/>
                      </a:prstGeom>
                      <a:noFill/>
                      <a:ln>
                        <a:noFill/>
                      </a:ln>
                    </pic:spPr>
                  </pic:pic>
                </a:graphicData>
              </a:graphic>
            </wp:inline>
          </w:drawing>
        </w:r>
      </w:ins>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1"/>
        <w:rPr>
          <w:rFonts w:hint="eastAsia" w:ascii="宋体" w:hAnsi="宋体" w:eastAsia="宋体" w:cs="宋体"/>
          <w:sz w:val="28"/>
          <w:szCs w:val="28"/>
          <w:lang w:val="en-US" w:eastAsia="zh-CN"/>
        </w:rPr>
      </w:pPr>
      <w:bookmarkStart w:id="17" w:name="_Toc25711"/>
      <w:bookmarkStart w:id="18" w:name="_Toc22090"/>
      <w:r>
        <w:rPr>
          <w:rFonts w:hint="eastAsia" w:ascii="宋体" w:hAnsi="宋体" w:eastAsia="宋体" w:cs="宋体"/>
          <w:sz w:val="28"/>
          <w:szCs w:val="28"/>
          <w:lang w:val="en-US" w:eastAsia="zh-CN"/>
        </w:rPr>
        <w:t>3.4软件模块</w:t>
      </w:r>
      <w:bookmarkEnd w:id="17"/>
      <w:bookmarkEnd w:id="1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3.4.1总体模块</w:t>
      </w:r>
    </w:p>
    <w:p>
      <w:pPr>
        <w:numPr>
          <w:ilvl w:val="0"/>
          <w:numId w:val="0"/>
        </w:numPr>
        <w:rPr>
          <w:rFonts w:hint="eastAsia" w:ascii="宋体" w:hAnsi="宋体" w:eastAsia="宋体" w:cs="宋体"/>
        </w:rPr>
      </w:pPr>
      <w:r>
        <w:rPr>
          <w:rFonts w:hint="eastAsia" w:ascii="宋体" w:hAnsi="宋体" w:eastAsia="宋体" w:cs="宋体"/>
        </w:rPr>
        <mc:AlternateContent>
          <mc:Choice Requires="wpc">
            <w:drawing>
              <wp:inline distT="0" distB="0" distL="114300" distR="114300">
                <wp:extent cx="6092825" cy="5899785"/>
                <wp:effectExtent l="4445" t="4445" r="0" b="54610"/>
                <wp:docPr id="103" name="画布 10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矩形 41"/>
                        <wps:cNvSpPr/>
                        <wps:spPr>
                          <a:xfrm>
                            <a:off x="1470660" y="0"/>
                            <a:ext cx="22860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图书管管理系统</w:t>
                              </w:r>
                            </w:p>
                          </w:txbxContent>
                        </wps:txbx>
                        <wps:bodyPr upright="1"/>
                      </wps:wsp>
                      <wps:wsp>
                        <wps:cNvPr id="42" name="直接连接符 42"/>
                        <wps:cNvSpPr/>
                        <wps:spPr>
                          <a:xfrm>
                            <a:off x="144780" y="1371600"/>
                            <a:ext cx="2301240" cy="8255"/>
                          </a:xfrm>
                          <a:prstGeom prst="line">
                            <a:avLst/>
                          </a:prstGeom>
                          <a:ln w="9525" cap="flat" cmpd="sng">
                            <a:solidFill>
                              <a:srgbClr val="000000"/>
                            </a:solidFill>
                            <a:prstDash val="solid"/>
                            <a:headEnd type="none" w="med" len="med"/>
                            <a:tailEnd type="none" w="med" len="med"/>
                          </a:ln>
                        </wps:spPr>
                        <wps:bodyPr upright="1"/>
                      </wps:wsp>
                      <wps:wsp>
                        <wps:cNvPr id="43" name="直接连接符 43"/>
                        <wps:cNvSpPr/>
                        <wps:spPr>
                          <a:xfrm>
                            <a:off x="2644140" y="306070"/>
                            <a:ext cx="635" cy="257810"/>
                          </a:xfrm>
                          <a:prstGeom prst="line">
                            <a:avLst/>
                          </a:prstGeom>
                          <a:ln w="9525" cap="flat" cmpd="sng">
                            <a:solidFill>
                              <a:srgbClr val="000000"/>
                            </a:solidFill>
                            <a:prstDash val="solid"/>
                            <a:headEnd type="none" w="med" len="med"/>
                            <a:tailEnd type="triangle" w="med" len="med"/>
                          </a:ln>
                        </wps:spPr>
                        <wps:bodyPr upright="1"/>
                      </wps:wsp>
                      <wps:wsp>
                        <wps:cNvPr id="44" name="直接连接符 44"/>
                        <wps:cNvSpPr/>
                        <wps:spPr>
                          <a:xfrm>
                            <a:off x="144780" y="1386840"/>
                            <a:ext cx="0" cy="297180"/>
                          </a:xfrm>
                          <a:prstGeom prst="line">
                            <a:avLst/>
                          </a:prstGeom>
                          <a:ln w="9525" cap="flat" cmpd="sng">
                            <a:solidFill>
                              <a:srgbClr val="000000"/>
                            </a:solidFill>
                            <a:prstDash val="solid"/>
                            <a:headEnd type="none" w="med" len="med"/>
                            <a:tailEnd type="triangle" w="med" len="med"/>
                          </a:ln>
                        </wps:spPr>
                        <wps:bodyPr upright="1"/>
                      </wps:wsp>
                      <wps:wsp>
                        <wps:cNvPr id="45" name="直接连接符 45"/>
                        <wps:cNvSpPr/>
                        <wps:spPr>
                          <a:xfrm>
                            <a:off x="601980" y="1379220"/>
                            <a:ext cx="635" cy="297180"/>
                          </a:xfrm>
                          <a:prstGeom prst="line">
                            <a:avLst/>
                          </a:prstGeom>
                          <a:ln w="9525" cap="flat" cmpd="sng">
                            <a:solidFill>
                              <a:srgbClr val="000000"/>
                            </a:solidFill>
                            <a:prstDash val="solid"/>
                            <a:headEnd type="none" w="med" len="med"/>
                            <a:tailEnd type="triangle" w="med" len="med"/>
                          </a:ln>
                        </wps:spPr>
                        <wps:bodyPr upright="1"/>
                      </wps:wsp>
                      <wps:wsp>
                        <wps:cNvPr id="46" name="直接连接符 46"/>
                        <wps:cNvSpPr/>
                        <wps:spPr>
                          <a:xfrm>
                            <a:off x="1082040" y="1379220"/>
                            <a:ext cx="635" cy="297180"/>
                          </a:xfrm>
                          <a:prstGeom prst="line">
                            <a:avLst/>
                          </a:prstGeom>
                          <a:ln w="9525" cap="flat" cmpd="sng">
                            <a:solidFill>
                              <a:srgbClr val="000000"/>
                            </a:solidFill>
                            <a:prstDash val="solid"/>
                            <a:headEnd type="none" w="med" len="med"/>
                            <a:tailEnd type="triangle" w="med" len="med"/>
                          </a:ln>
                        </wps:spPr>
                        <wps:bodyPr upright="1"/>
                      </wps:wsp>
                      <wps:wsp>
                        <wps:cNvPr id="47" name="直接连接符 47"/>
                        <wps:cNvSpPr/>
                        <wps:spPr>
                          <a:xfrm>
                            <a:off x="1546860" y="1386840"/>
                            <a:ext cx="635" cy="297180"/>
                          </a:xfrm>
                          <a:prstGeom prst="line">
                            <a:avLst/>
                          </a:prstGeom>
                          <a:ln w="9525" cap="flat" cmpd="sng">
                            <a:solidFill>
                              <a:srgbClr val="000000"/>
                            </a:solidFill>
                            <a:prstDash val="solid"/>
                            <a:headEnd type="none" w="med" len="med"/>
                            <a:tailEnd type="triangle" w="med" len="med"/>
                          </a:ln>
                        </wps:spPr>
                        <wps:bodyPr upright="1"/>
                      </wps:wsp>
                      <wps:wsp>
                        <wps:cNvPr id="48" name="直接连接符 48"/>
                        <wps:cNvSpPr/>
                        <wps:spPr>
                          <a:xfrm>
                            <a:off x="2019300" y="1379220"/>
                            <a:ext cx="635" cy="297180"/>
                          </a:xfrm>
                          <a:prstGeom prst="line">
                            <a:avLst/>
                          </a:prstGeom>
                          <a:ln w="9525" cap="flat" cmpd="sng">
                            <a:solidFill>
                              <a:srgbClr val="000000"/>
                            </a:solidFill>
                            <a:prstDash val="solid"/>
                            <a:headEnd type="none" w="med" len="med"/>
                            <a:tailEnd type="triangle" w="med" len="med"/>
                          </a:ln>
                        </wps:spPr>
                        <wps:bodyPr upright="1"/>
                      </wps:wsp>
                      <wps:wsp>
                        <wps:cNvPr id="49" name="直接连接符 49"/>
                        <wps:cNvSpPr/>
                        <wps:spPr>
                          <a:xfrm>
                            <a:off x="2430780" y="1379220"/>
                            <a:ext cx="635" cy="297180"/>
                          </a:xfrm>
                          <a:prstGeom prst="line">
                            <a:avLst/>
                          </a:prstGeom>
                          <a:ln w="9525" cap="flat" cmpd="sng">
                            <a:solidFill>
                              <a:srgbClr val="000000"/>
                            </a:solidFill>
                            <a:prstDash val="solid"/>
                            <a:headEnd type="none" w="med" len="med"/>
                            <a:tailEnd type="triangle" w="med" len="med"/>
                          </a:ln>
                        </wps:spPr>
                        <wps:bodyPr upright="1"/>
                      </wps:wsp>
                      <wps:wsp>
                        <wps:cNvPr id="50" name="直接连接符 50"/>
                        <wps:cNvSpPr/>
                        <wps:spPr>
                          <a:xfrm>
                            <a:off x="3825240" y="1386840"/>
                            <a:ext cx="8255" cy="289560"/>
                          </a:xfrm>
                          <a:prstGeom prst="line">
                            <a:avLst/>
                          </a:prstGeom>
                          <a:ln w="9525" cap="flat" cmpd="sng">
                            <a:solidFill>
                              <a:srgbClr val="000000"/>
                            </a:solidFill>
                            <a:prstDash val="solid"/>
                            <a:headEnd type="none" w="med" len="med"/>
                            <a:tailEnd type="triangle" w="med" len="med"/>
                          </a:ln>
                        </wps:spPr>
                        <wps:bodyPr upright="1"/>
                      </wps:wsp>
                      <wps:wsp>
                        <wps:cNvPr id="51" name="直接连接符 51"/>
                        <wps:cNvSpPr/>
                        <wps:spPr>
                          <a:xfrm>
                            <a:off x="4732020" y="1402080"/>
                            <a:ext cx="635" cy="297180"/>
                          </a:xfrm>
                          <a:prstGeom prst="line">
                            <a:avLst/>
                          </a:prstGeom>
                          <a:ln w="9525" cap="flat" cmpd="sng">
                            <a:solidFill>
                              <a:srgbClr val="000000"/>
                            </a:solidFill>
                            <a:prstDash val="solid"/>
                            <a:headEnd type="none" w="med" len="med"/>
                            <a:tailEnd type="triangle" w="med" len="med"/>
                          </a:ln>
                        </wps:spPr>
                        <wps:bodyPr upright="1"/>
                      </wps:wsp>
                      <wps:wsp>
                        <wps:cNvPr id="52" name="直接连接符 52"/>
                        <wps:cNvSpPr/>
                        <wps:spPr>
                          <a:xfrm>
                            <a:off x="4328160" y="1394460"/>
                            <a:ext cx="635" cy="297180"/>
                          </a:xfrm>
                          <a:prstGeom prst="line">
                            <a:avLst/>
                          </a:prstGeom>
                          <a:ln w="9525" cap="flat" cmpd="sng">
                            <a:solidFill>
                              <a:srgbClr val="000000"/>
                            </a:solidFill>
                            <a:prstDash val="solid"/>
                            <a:headEnd type="none" w="med" len="med"/>
                            <a:tailEnd type="triangle" w="med" len="med"/>
                          </a:ln>
                        </wps:spPr>
                        <wps:bodyPr upright="1"/>
                      </wps:wsp>
                      <wps:wsp>
                        <wps:cNvPr id="53" name="直接连接符 53"/>
                        <wps:cNvSpPr/>
                        <wps:spPr>
                          <a:xfrm>
                            <a:off x="5158740" y="1394460"/>
                            <a:ext cx="635" cy="297180"/>
                          </a:xfrm>
                          <a:prstGeom prst="line">
                            <a:avLst/>
                          </a:prstGeom>
                          <a:ln w="9525" cap="flat" cmpd="sng">
                            <a:solidFill>
                              <a:srgbClr val="000000"/>
                            </a:solidFill>
                            <a:prstDash val="solid"/>
                            <a:headEnd type="none" w="med" len="med"/>
                            <a:tailEnd type="triangle" w="med" len="med"/>
                          </a:ln>
                        </wps:spPr>
                        <wps:bodyPr upright="1"/>
                      </wps:wsp>
                      <wps:wsp>
                        <wps:cNvPr id="54" name="文本框 54"/>
                        <wps:cNvSpPr txBox="1"/>
                        <wps:spPr>
                          <a:xfrm>
                            <a:off x="0" y="1638301"/>
                            <a:ext cx="342900" cy="1684021"/>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输入书籍信息</w:t>
                              </w:r>
                            </w:p>
                          </w:txbxContent>
                        </wps:txbx>
                        <wps:bodyPr vert="eaVert" upright="1"/>
                      </wps:wsp>
                      <wps:wsp>
                        <wps:cNvPr id="55" name="文本框 55"/>
                        <wps:cNvSpPr txBox="1"/>
                        <wps:spPr>
                          <a:xfrm>
                            <a:off x="434340" y="1638301"/>
                            <a:ext cx="358140" cy="1684021"/>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删除指定书籍信息</w:t>
                              </w:r>
                            </w:p>
                          </w:txbxContent>
                        </wps:txbx>
                        <wps:bodyPr vert="eaVert" upright="1"/>
                      </wps:wsp>
                      <wps:wsp>
                        <wps:cNvPr id="56" name="文本框 56"/>
                        <wps:cNvSpPr txBox="1"/>
                        <wps:spPr>
                          <a:xfrm>
                            <a:off x="883920" y="1645921"/>
                            <a:ext cx="365760" cy="1684021"/>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查询指定书籍信息</w:t>
                              </w:r>
                            </w:p>
                          </w:txbxContent>
                        </wps:txbx>
                        <wps:bodyPr vert="eaVert" upright="1"/>
                      </wps:wsp>
                      <wps:wsp>
                        <wps:cNvPr id="57" name="文本框 57"/>
                        <wps:cNvSpPr txBox="1"/>
                        <wps:spPr>
                          <a:xfrm>
                            <a:off x="1341120" y="1645921"/>
                            <a:ext cx="373380" cy="1684021"/>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修改指定书籍信息</w:t>
                              </w:r>
                            </w:p>
                          </w:txbxContent>
                        </wps:txbx>
                        <wps:bodyPr vert="eaVert" upright="1"/>
                      </wps:wsp>
                      <wps:wsp>
                        <wps:cNvPr id="58" name="文本框 58"/>
                        <wps:cNvSpPr txBox="1"/>
                        <wps:spPr>
                          <a:xfrm>
                            <a:off x="1828800" y="1638301"/>
                            <a:ext cx="342900" cy="1684021"/>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lang w:val="en-US" w:eastAsia="zh-CN"/>
                                </w:rPr>
                                <w:t>显示、</w:t>
                              </w:r>
                              <w:r>
                                <w:rPr>
                                  <w:rFonts w:hint="eastAsia"/>
                                </w:rPr>
                                <w:t>保存书籍信息</w:t>
                              </w:r>
                            </w:p>
                            <w:p/>
                          </w:txbxContent>
                        </wps:txbx>
                        <wps:bodyPr vert="eaVert" upright="1"/>
                      </wps:wsp>
                      <wps:wsp>
                        <wps:cNvPr id="59" name="文本框 59"/>
                        <wps:cNvSpPr txBox="1"/>
                        <wps:spPr>
                          <a:xfrm>
                            <a:off x="2263140" y="1645921"/>
                            <a:ext cx="342900" cy="1684021"/>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lang w:val="en-US" w:eastAsia="zh-CN"/>
                                </w:rPr>
                                <w:t>导入、</w:t>
                              </w:r>
                              <w:r>
                                <w:rPr>
                                  <w:rFonts w:hint="eastAsia"/>
                                </w:rPr>
                                <w:t>导</w:t>
                              </w:r>
                              <w:r>
                                <w:rPr>
                                  <w:rFonts w:hint="eastAsia"/>
                                  <w:lang w:val="en-US" w:eastAsia="zh-CN"/>
                                </w:rPr>
                                <w:t>出</w:t>
                              </w:r>
                              <w:r>
                                <w:rPr>
                                  <w:rFonts w:hint="eastAsia"/>
                                </w:rPr>
                                <w:t>书籍信息</w:t>
                              </w:r>
                            </w:p>
                            <w:p/>
                          </w:txbxContent>
                        </wps:txbx>
                        <wps:bodyPr vert="eaVert" upright="1"/>
                      </wps:wsp>
                      <wps:wsp>
                        <wps:cNvPr id="60" name="文本框 60"/>
                        <wps:cNvSpPr txBox="1"/>
                        <wps:spPr>
                          <a:xfrm>
                            <a:off x="2705100" y="1653541"/>
                            <a:ext cx="342900" cy="1684021"/>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输入学生借书信息</w:t>
                              </w:r>
                            </w:p>
                            <w:p/>
                          </w:txbxContent>
                        </wps:txbx>
                        <wps:bodyPr vert="eaVert" upright="1"/>
                      </wps:wsp>
                      <wps:wsp>
                        <wps:cNvPr id="61" name="文本框 61"/>
                        <wps:cNvSpPr txBox="1"/>
                        <wps:spPr>
                          <a:xfrm>
                            <a:off x="3177540" y="1661161"/>
                            <a:ext cx="350520" cy="1684021"/>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lang w:val="en-US" w:eastAsia="zh-CN"/>
                                </w:rPr>
                                <w:t>删除</w:t>
                              </w:r>
                              <w:r>
                                <w:rPr>
                                  <w:rFonts w:hint="eastAsia"/>
                                </w:rPr>
                                <w:t>学生借书信息</w:t>
                              </w:r>
                            </w:p>
                            <w:p/>
                          </w:txbxContent>
                        </wps:txbx>
                        <wps:bodyPr vert="eaVert" upright="1"/>
                      </wps:wsp>
                      <wps:wsp>
                        <wps:cNvPr id="62" name="文本框 62"/>
                        <wps:cNvSpPr txBox="1"/>
                        <wps:spPr>
                          <a:xfrm>
                            <a:off x="3642360" y="1668781"/>
                            <a:ext cx="365760" cy="1684021"/>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lang w:val="en-US" w:eastAsia="zh-CN"/>
                                </w:rPr>
                                <w:t>查询</w:t>
                              </w:r>
                              <w:r>
                                <w:rPr>
                                  <w:rFonts w:hint="eastAsia"/>
                                </w:rPr>
                                <w:t>学生借书信息</w:t>
                              </w:r>
                            </w:p>
                            <w:p/>
                          </w:txbxContent>
                        </wps:txbx>
                        <wps:bodyPr vert="eaVert" upright="1"/>
                      </wps:wsp>
                      <wps:wsp>
                        <wps:cNvPr id="63" name="文本框 63"/>
                        <wps:cNvSpPr txBox="1"/>
                        <wps:spPr>
                          <a:xfrm>
                            <a:off x="5013960" y="1684021"/>
                            <a:ext cx="342900" cy="1684021"/>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lang w:val="en-US" w:eastAsia="zh-CN"/>
                                </w:rPr>
                                <w:t>导入、</w:t>
                              </w:r>
                              <w:r>
                                <w:rPr>
                                  <w:rFonts w:hint="eastAsia"/>
                                </w:rPr>
                                <w:t>导</w:t>
                              </w:r>
                              <w:r>
                                <w:rPr>
                                  <w:rFonts w:hint="eastAsia"/>
                                  <w:lang w:val="en-US" w:eastAsia="zh-CN"/>
                                </w:rPr>
                                <w:t>出学生借书</w:t>
                              </w:r>
                              <w:r>
                                <w:rPr>
                                  <w:rFonts w:hint="eastAsia"/>
                                </w:rPr>
                                <w:t>信息</w:t>
                              </w:r>
                            </w:p>
                            <w:p/>
                          </w:txbxContent>
                        </wps:txbx>
                        <wps:bodyPr vert="eaVert" upright="1"/>
                      </wps:wsp>
                      <wps:wsp>
                        <wps:cNvPr id="64" name="文本框 64"/>
                        <wps:cNvSpPr txBox="1"/>
                        <wps:spPr>
                          <a:xfrm>
                            <a:off x="4137660" y="1676401"/>
                            <a:ext cx="342900" cy="1684021"/>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lang w:val="en-US" w:eastAsia="zh-CN"/>
                                </w:rPr>
                                <w:t>修改</w:t>
                              </w:r>
                              <w:r>
                                <w:rPr>
                                  <w:rFonts w:hint="eastAsia"/>
                                </w:rPr>
                                <w:t>学生借书信息</w:t>
                              </w:r>
                            </w:p>
                            <w:p/>
                          </w:txbxContent>
                        </wps:txbx>
                        <wps:bodyPr vert="eaVert" upright="1"/>
                      </wps:wsp>
                      <wps:wsp>
                        <wps:cNvPr id="65" name="文本框 65"/>
                        <wps:cNvSpPr txBox="1"/>
                        <wps:spPr>
                          <a:xfrm>
                            <a:off x="4572000" y="1691641"/>
                            <a:ext cx="342900" cy="1684021"/>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lang w:val="en-US" w:eastAsia="zh-CN"/>
                                </w:rPr>
                                <w:t>显示、</w:t>
                              </w:r>
                              <w:r>
                                <w:rPr>
                                  <w:rFonts w:hint="eastAsia"/>
                                </w:rPr>
                                <w:t>保存</w:t>
                              </w:r>
                              <w:r>
                                <w:rPr>
                                  <w:rFonts w:hint="eastAsia"/>
                                  <w:lang w:val="en-US" w:eastAsia="zh-CN"/>
                                </w:rPr>
                                <w:t>学生借书</w:t>
                              </w:r>
                              <w:r>
                                <w:rPr>
                                  <w:rFonts w:hint="eastAsia"/>
                                </w:rPr>
                                <w:t>信息</w:t>
                              </w:r>
                            </w:p>
                            <w:p/>
                          </w:txbxContent>
                        </wps:txbx>
                        <wps:bodyPr vert="eaVert" upright="1"/>
                      </wps:wsp>
                      <wps:wsp>
                        <wps:cNvPr id="66" name="文本框 66"/>
                        <wps:cNvSpPr txBox="1"/>
                        <wps:spPr>
                          <a:xfrm>
                            <a:off x="3632835" y="831215"/>
                            <a:ext cx="1020445" cy="2819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借阅信息管理</w:t>
                              </w:r>
                            </w:p>
                          </w:txbxContent>
                        </wps:txbx>
                        <wps:bodyPr upright="1"/>
                      </wps:wsp>
                      <wps:wsp>
                        <wps:cNvPr id="67" name="直接连接符 67"/>
                        <wps:cNvSpPr/>
                        <wps:spPr>
                          <a:xfrm>
                            <a:off x="1330960" y="549910"/>
                            <a:ext cx="2743835" cy="7620"/>
                          </a:xfrm>
                          <a:prstGeom prst="line">
                            <a:avLst/>
                          </a:prstGeom>
                          <a:ln w="9525" cap="flat" cmpd="sng">
                            <a:solidFill>
                              <a:srgbClr val="000000"/>
                            </a:solidFill>
                            <a:prstDash val="solid"/>
                            <a:headEnd type="none" w="med" len="med"/>
                            <a:tailEnd type="none" w="med" len="med"/>
                          </a:ln>
                        </wps:spPr>
                        <wps:bodyPr upright="1"/>
                      </wps:wsp>
                      <wps:wsp>
                        <wps:cNvPr id="68" name="直接连接符 68"/>
                        <wps:cNvSpPr/>
                        <wps:spPr>
                          <a:xfrm>
                            <a:off x="4065905" y="545465"/>
                            <a:ext cx="0" cy="292100"/>
                          </a:xfrm>
                          <a:prstGeom prst="line">
                            <a:avLst/>
                          </a:prstGeom>
                          <a:ln w="9525" cap="flat" cmpd="sng">
                            <a:solidFill>
                              <a:srgbClr val="000000"/>
                            </a:solidFill>
                            <a:prstDash val="solid"/>
                            <a:headEnd type="none" w="med" len="med"/>
                            <a:tailEnd type="triangle" w="med" len="med"/>
                          </a:ln>
                        </wps:spPr>
                        <wps:bodyPr upright="1"/>
                      </wps:wsp>
                      <wps:wsp>
                        <wps:cNvPr id="69" name="直接连接符 69"/>
                        <wps:cNvSpPr/>
                        <wps:spPr>
                          <a:xfrm flipH="1">
                            <a:off x="1315720" y="544830"/>
                            <a:ext cx="6985" cy="224155"/>
                          </a:xfrm>
                          <a:prstGeom prst="line">
                            <a:avLst/>
                          </a:prstGeom>
                          <a:ln w="9525" cap="flat" cmpd="sng">
                            <a:solidFill>
                              <a:srgbClr val="000000"/>
                            </a:solidFill>
                            <a:prstDash val="solid"/>
                            <a:headEnd type="none" w="med" len="med"/>
                            <a:tailEnd type="triangle" w="med" len="med"/>
                          </a:ln>
                        </wps:spPr>
                        <wps:bodyPr upright="1"/>
                      </wps:wsp>
                      <wps:wsp>
                        <wps:cNvPr id="70" name="直接连接符 70"/>
                        <wps:cNvSpPr/>
                        <wps:spPr>
                          <a:xfrm flipH="1">
                            <a:off x="1330960" y="1063625"/>
                            <a:ext cx="6985" cy="321945"/>
                          </a:xfrm>
                          <a:prstGeom prst="line">
                            <a:avLst/>
                          </a:prstGeom>
                          <a:ln w="9525" cap="flat" cmpd="sng">
                            <a:solidFill>
                              <a:srgbClr val="000000"/>
                            </a:solidFill>
                            <a:prstDash val="solid"/>
                            <a:headEnd type="none" w="med" len="med"/>
                            <a:tailEnd type="triangle" w="med" len="med"/>
                          </a:ln>
                        </wps:spPr>
                        <wps:bodyPr upright="1"/>
                      </wps:wsp>
                      <wps:wsp>
                        <wps:cNvPr id="71" name="直接连接符 71"/>
                        <wps:cNvSpPr/>
                        <wps:spPr>
                          <a:xfrm>
                            <a:off x="4073525" y="1116965"/>
                            <a:ext cx="0" cy="292100"/>
                          </a:xfrm>
                          <a:prstGeom prst="line">
                            <a:avLst/>
                          </a:prstGeom>
                          <a:ln w="9525" cap="flat" cmpd="sng">
                            <a:solidFill>
                              <a:srgbClr val="000000"/>
                            </a:solidFill>
                            <a:prstDash val="solid"/>
                            <a:headEnd type="none" w="med" len="med"/>
                            <a:tailEnd type="triangle" w="med" len="med"/>
                          </a:ln>
                        </wps:spPr>
                        <wps:bodyPr upright="1"/>
                      </wps:wsp>
                      <wps:wsp>
                        <wps:cNvPr id="72" name="直接连接符 72"/>
                        <wps:cNvSpPr/>
                        <wps:spPr>
                          <a:xfrm>
                            <a:off x="2884805" y="1383665"/>
                            <a:ext cx="0" cy="292100"/>
                          </a:xfrm>
                          <a:prstGeom prst="line">
                            <a:avLst/>
                          </a:prstGeom>
                          <a:ln w="9525" cap="flat" cmpd="sng">
                            <a:solidFill>
                              <a:srgbClr val="000000"/>
                            </a:solidFill>
                            <a:prstDash val="solid"/>
                            <a:headEnd type="none" w="med" len="med"/>
                            <a:tailEnd type="triangle" w="med" len="med"/>
                          </a:ln>
                        </wps:spPr>
                        <wps:bodyPr upright="1"/>
                      </wps:wsp>
                      <wps:wsp>
                        <wps:cNvPr id="73" name="直接连接符 73"/>
                        <wps:cNvSpPr/>
                        <wps:spPr>
                          <a:xfrm>
                            <a:off x="3334385" y="1391285"/>
                            <a:ext cx="0" cy="292100"/>
                          </a:xfrm>
                          <a:prstGeom prst="line">
                            <a:avLst/>
                          </a:prstGeom>
                          <a:ln w="9525" cap="flat" cmpd="sng">
                            <a:solidFill>
                              <a:srgbClr val="000000"/>
                            </a:solidFill>
                            <a:prstDash val="solid"/>
                            <a:headEnd type="none" w="med" len="med"/>
                            <a:tailEnd type="triangle" w="med" len="med"/>
                          </a:ln>
                        </wps:spPr>
                        <wps:bodyPr upright="1"/>
                      </wps:wsp>
                      <wps:wsp>
                        <wps:cNvPr id="74" name="直接连接符 74"/>
                        <wps:cNvSpPr/>
                        <wps:spPr>
                          <a:xfrm>
                            <a:off x="2877185" y="1383665"/>
                            <a:ext cx="2291080" cy="23495"/>
                          </a:xfrm>
                          <a:prstGeom prst="line">
                            <a:avLst/>
                          </a:prstGeom>
                          <a:ln w="9525" cap="flat" cmpd="sng">
                            <a:solidFill>
                              <a:srgbClr val="000000"/>
                            </a:solidFill>
                            <a:prstDash val="solid"/>
                            <a:headEnd type="none" w="med" len="med"/>
                            <a:tailEnd type="none" w="med" len="med"/>
                          </a:ln>
                        </wps:spPr>
                        <wps:bodyPr upright="1"/>
                      </wps:wsp>
                      <wps:wsp>
                        <wps:cNvPr id="75" name="文本框 75"/>
                        <wps:cNvSpPr txBox="1"/>
                        <wps:spPr>
                          <a:xfrm>
                            <a:off x="2290445" y="789305"/>
                            <a:ext cx="787400" cy="2794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eastAsia="宋体"/>
                                  <w:lang w:val="en-US" w:eastAsia="zh-CN"/>
                                </w:rPr>
                                <w:t>退出系统</w:t>
                              </w:r>
                            </w:p>
                          </w:txbxContent>
                        </wps:txbx>
                        <wps:bodyPr upright="1"/>
                      </wps:wsp>
                      <wps:wsp>
                        <wps:cNvPr id="76" name="直接连接符 76"/>
                        <wps:cNvSpPr/>
                        <wps:spPr>
                          <a:xfrm>
                            <a:off x="2640965" y="553085"/>
                            <a:ext cx="0" cy="241300"/>
                          </a:xfrm>
                          <a:prstGeom prst="line">
                            <a:avLst/>
                          </a:prstGeom>
                          <a:ln w="9525" cap="flat" cmpd="sng">
                            <a:solidFill>
                              <a:srgbClr val="000000"/>
                            </a:solidFill>
                            <a:prstDash val="solid"/>
                            <a:headEnd type="none" w="med" len="med"/>
                            <a:tailEnd type="triangle" w="med" len="med"/>
                          </a:ln>
                        </wps:spPr>
                        <wps:bodyPr upright="1"/>
                      </wps:wsp>
                      <wps:wsp>
                        <wps:cNvPr id="77" name="文本框 77"/>
                        <wps:cNvSpPr txBox="1"/>
                        <wps:spPr>
                          <a:xfrm>
                            <a:off x="751205" y="758825"/>
                            <a:ext cx="1013460" cy="292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书籍信息管理</w:t>
                              </w:r>
                            </w:p>
                          </w:txbxContent>
                        </wps:txbx>
                        <wps:bodyPr upright="1"/>
                      </wps:wsp>
                      <wps:wsp>
                        <wps:cNvPr id="78" name="左右箭头 78"/>
                        <wps:cNvSpPr/>
                        <wps:spPr>
                          <a:xfrm>
                            <a:off x="76200" y="3425825"/>
                            <a:ext cx="5440045" cy="242570"/>
                          </a:xfrm>
                          <a:prstGeom prst="leftRightArrow">
                            <a:avLst>
                              <a:gd name="adj1" fmla="val 50000"/>
                              <a:gd name="adj2" fmla="val 448534"/>
                            </a:avLst>
                          </a:prstGeom>
                          <a:solidFill>
                            <a:srgbClr val="000000"/>
                          </a:solidFill>
                          <a:ln w="9525" cap="flat" cmpd="sng">
                            <a:solidFill>
                              <a:srgbClr val="000000"/>
                            </a:solidFill>
                            <a:prstDash val="solid"/>
                            <a:miter/>
                            <a:headEnd type="arrow" w="med" len="med"/>
                            <a:tailEnd type="arrow" w="med" len="med"/>
                          </a:ln>
                        </wps:spPr>
                        <wps:bodyPr upright="1"/>
                      </wps:wsp>
                      <wps:wsp>
                        <wps:cNvPr id="79" name="文本框 79"/>
                        <wps:cNvSpPr txBox="1"/>
                        <wps:spPr>
                          <a:xfrm>
                            <a:off x="553085" y="3776345"/>
                            <a:ext cx="1262380" cy="292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书籍数据存取模块</w:t>
                              </w:r>
                            </w:p>
                          </w:txbxContent>
                        </wps:txbx>
                        <wps:bodyPr upright="1"/>
                      </wps:wsp>
                      <wps:wsp>
                        <wps:cNvPr id="80" name="文本框 80"/>
                        <wps:cNvSpPr txBox="1"/>
                        <wps:spPr>
                          <a:xfrm>
                            <a:off x="3745865" y="3844925"/>
                            <a:ext cx="1293495" cy="292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借阅信息存取模块</w:t>
                              </w:r>
                            </w:p>
                          </w:txbxContent>
                        </wps:txbx>
                        <wps:bodyPr upright="1"/>
                      </wps:wsp>
                      <wps:wsp>
                        <wps:cNvPr id="81" name="直接连接符 81"/>
                        <wps:cNvSpPr/>
                        <wps:spPr>
                          <a:xfrm>
                            <a:off x="230505" y="3312160"/>
                            <a:ext cx="635" cy="213360"/>
                          </a:xfrm>
                          <a:prstGeom prst="line">
                            <a:avLst/>
                          </a:prstGeom>
                          <a:ln w="9525" cap="flat" cmpd="sng">
                            <a:solidFill>
                              <a:srgbClr val="000000"/>
                            </a:solidFill>
                            <a:prstDash val="solid"/>
                            <a:headEnd type="none" w="med" len="med"/>
                            <a:tailEnd type="none" w="med" len="med"/>
                          </a:ln>
                        </wps:spPr>
                        <wps:bodyPr upright="1"/>
                      </wps:wsp>
                      <wps:wsp>
                        <wps:cNvPr id="82" name="直接连接符 82"/>
                        <wps:cNvSpPr/>
                        <wps:spPr>
                          <a:xfrm>
                            <a:off x="626745" y="3327400"/>
                            <a:ext cx="635" cy="144780"/>
                          </a:xfrm>
                          <a:prstGeom prst="line">
                            <a:avLst/>
                          </a:prstGeom>
                          <a:ln w="9525" cap="flat" cmpd="sng">
                            <a:solidFill>
                              <a:srgbClr val="000000"/>
                            </a:solidFill>
                            <a:prstDash val="solid"/>
                            <a:headEnd type="none" w="med" len="med"/>
                            <a:tailEnd type="none" w="med" len="med"/>
                          </a:ln>
                        </wps:spPr>
                        <wps:bodyPr upright="1"/>
                      </wps:wsp>
                      <wps:wsp>
                        <wps:cNvPr id="83" name="直接连接符 83"/>
                        <wps:cNvSpPr/>
                        <wps:spPr>
                          <a:xfrm>
                            <a:off x="1091565" y="3327400"/>
                            <a:ext cx="635" cy="91440"/>
                          </a:xfrm>
                          <a:prstGeom prst="line">
                            <a:avLst/>
                          </a:prstGeom>
                          <a:ln w="9525" cap="flat" cmpd="sng">
                            <a:solidFill>
                              <a:srgbClr val="000000"/>
                            </a:solidFill>
                            <a:prstDash val="solid"/>
                            <a:headEnd type="none" w="med" len="med"/>
                            <a:tailEnd type="none" w="med" len="med"/>
                          </a:ln>
                        </wps:spPr>
                        <wps:bodyPr upright="1"/>
                      </wps:wsp>
                      <wps:wsp>
                        <wps:cNvPr id="84" name="直接连接符 84"/>
                        <wps:cNvSpPr/>
                        <wps:spPr>
                          <a:xfrm flipH="1">
                            <a:off x="1541145" y="3342640"/>
                            <a:ext cx="635" cy="144780"/>
                          </a:xfrm>
                          <a:prstGeom prst="line">
                            <a:avLst/>
                          </a:prstGeom>
                          <a:ln w="9525" cap="flat" cmpd="sng">
                            <a:solidFill>
                              <a:srgbClr val="000000"/>
                            </a:solidFill>
                            <a:prstDash val="solid"/>
                            <a:headEnd type="none" w="med" len="med"/>
                            <a:tailEnd type="none" w="med" len="med"/>
                          </a:ln>
                        </wps:spPr>
                        <wps:bodyPr upright="1"/>
                      </wps:wsp>
                      <wps:wsp>
                        <wps:cNvPr id="85" name="直接连接符 85"/>
                        <wps:cNvSpPr/>
                        <wps:spPr>
                          <a:xfrm flipH="1">
                            <a:off x="2005965" y="3319780"/>
                            <a:ext cx="635" cy="160020"/>
                          </a:xfrm>
                          <a:prstGeom prst="line">
                            <a:avLst/>
                          </a:prstGeom>
                          <a:ln w="9525" cap="flat" cmpd="sng">
                            <a:solidFill>
                              <a:srgbClr val="000000"/>
                            </a:solidFill>
                            <a:prstDash val="solid"/>
                            <a:headEnd type="none" w="med" len="med"/>
                            <a:tailEnd type="none" w="med" len="med"/>
                          </a:ln>
                        </wps:spPr>
                        <wps:bodyPr upright="1"/>
                      </wps:wsp>
                      <wps:wsp>
                        <wps:cNvPr id="86" name="直接连接符 86"/>
                        <wps:cNvSpPr/>
                        <wps:spPr>
                          <a:xfrm>
                            <a:off x="2463165" y="3322320"/>
                            <a:ext cx="635" cy="152400"/>
                          </a:xfrm>
                          <a:prstGeom prst="line">
                            <a:avLst/>
                          </a:prstGeom>
                          <a:ln w="9525" cap="flat" cmpd="sng">
                            <a:solidFill>
                              <a:srgbClr val="000000"/>
                            </a:solidFill>
                            <a:prstDash val="solid"/>
                            <a:headEnd type="none" w="med" len="med"/>
                            <a:tailEnd type="none" w="med" len="med"/>
                          </a:ln>
                        </wps:spPr>
                        <wps:bodyPr upright="1"/>
                      </wps:wsp>
                      <wps:wsp>
                        <wps:cNvPr id="87" name="直接连接符 87"/>
                        <wps:cNvSpPr/>
                        <wps:spPr>
                          <a:xfrm flipV="1">
                            <a:off x="2059305" y="5934710"/>
                            <a:ext cx="635" cy="7620"/>
                          </a:xfrm>
                          <a:prstGeom prst="line">
                            <a:avLst/>
                          </a:prstGeom>
                          <a:ln w="9525" cap="flat" cmpd="sng">
                            <a:solidFill>
                              <a:srgbClr val="000000"/>
                            </a:solidFill>
                            <a:prstDash val="solid"/>
                            <a:headEnd type="arrow" w="med" len="med"/>
                            <a:tailEnd type="arrow" w="med" len="med"/>
                          </a:ln>
                        </wps:spPr>
                        <wps:bodyPr upright="1"/>
                      </wps:wsp>
                      <wps:wsp>
                        <wps:cNvPr id="88" name="直接连接符 88"/>
                        <wps:cNvSpPr/>
                        <wps:spPr>
                          <a:xfrm>
                            <a:off x="1106805" y="3663950"/>
                            <a:ext cx="635" cy="114300"/>
                          </a:xfrm>
                          <a:prstGeom prst="line">
                            <a:avLst/>
                          </a:prstGeom>
                          <a:ln w="9525" cap="flat" cmpd="sng">
                            <a:solidFill>
                              <a:srgbClr val="000000"/>
                            </a:solidFill>
                            <a:prstDash val="solid"/>
                            <a:headEnd type="none" w="med" len="med"/>
                            <a:tailEnd type="none" w="med" len="med"/>
                          </a:ln>
                        </wps:spPr>
                        <wps:bodyPr upright="1"/>
                      </wps:wsp>
                      <wps:wsp>
                        <wps:cNvPr id="89" name="直接连接符 89"/>
                        <wps:cNvSpPr/>
                        <wps:spPr>
                          <a:xfrm>
                            <a:off x="2882265" y="3346450"/>
                            <a:ext cx="7620" cy="220980"/>
                          </a:xfrm>
                          <a:prstGeom prst="line">
                            <a:avLst/>
                          </a:prstGeom>
                          <a:ln w="9525" cap="flat" cmpd="sng">
                            <a:solidFill>
                              <a:srgbClr val="000000"/>
                            </a:solidFill>
                            <a:prstDash val="solid"/>
                            <a:headEnd type="none" w="med" len="med"/>
                            <a:tailEnd type="none" w="med" len="med"/>
                          </a:ln>
                        </wps:spPr>
                        <wps:bodyPr upright="1"/>
                      </wps:wsp>
                      <wps:wsp>
                        <wps:cNvPr id="90" name="直接连接符 90"/>
                        <wps:cNvSpPr/>
                        <wps:spPr>
                          <a:xfrm flipH="1">
                            <a:off x="3340100" y="3346450"/>
                            <a:ext cx="6985" cy="213360"/>
                          </a:xfrm>
                          <a:prstGeom prst="line">
                            <a:avLst/>
                          </a:prstGeom>
                          <a:ln w="9525" cap="flat" cmpd="sng">
                            <a:solidFill>
                              <a:srgbClr val="000000"/>
                            </a:solidFill>
                            <a:prstDash val="solid"/>
                            <a:headEnd type="none" w="med" len="med"/>
                            <a:tailEnd type="none" w="med" len="med"/>
                          </a:ln>
                        </wps:spPr>
                        <wps:bodyPr upright="1"/>
                      </wps:wsp>
                      <wps:wsp>
                        <wps:cNvPr id="91" name="直接连接符 91"/>
                        <wps:cNvSpPr/>
                        <wps:spPr>
                          <a:xfrm flipH="1">
                            <a:off x="3827780" y="3346450"/>
                            <a:ext cx="6985" cy="213360"/>
                          </a:xfrm>
                          <a:prstGeom prst="line">
                            <a:avLst/>
                          </a:prstGeom>
                          <a:ln w="9525" cap="flat" cmpd="sng">
                            <a:solidFill>
                              <a:srgbClr val="000000"/>
                            </a:solidFill>
                            <a:prstDash val="solid"/>
                            <a:headEnd type="none" w="med" len="med"/>
                            <a:tailEnd type="none" w="med" len="med"/>
                          </a:ln>
                        </wps:spPr>
                        <wps:bodyPr upright="1"/>
                      </wps:wsp>
                      <wps:wsp>
                        <wps:cNvPr id="92" name="直接连接符 92"/>
                        <wps:cNvSpPr/>
                        <wps:spPr>
                          <a:xfrm>
                            <a:off x="4307205" y="3361690"/>
                            <a:ext cx="635" cy="114300"/>
                          </a:xfrm>
                          <a:prstGeom prst="line">
                            <a:avLst/>
                          </a:prstGeom>
                          <a:ln w="9525" cap="flat" cmpd="sng">
                            <a:solidFill>
                              <a:srgbClr val="000000"/>
                            </a:solidFill>
                            <a:prstDash val="solid"/>
                            <a:headEnd type="none" w="med" len="med"/>
                            <a:tailEnd type="none" w="med" len="med"/>
                          </a:ln>
                        </wps:spPr>
                        <wps:bodyPr upright="1"/>
                      </wps:wsp>
                      <wps:wsp>
                        <wps:cNvPr id="93" name="直接连接符 93"/>
                        <wps:cNvSpPr/>
                        <wps:spPr>
                          <a:xfrm>
                            <a:off x="4741545" y="3369310"/>
                            <a:ext cx="635" cy="83820"/>
                          </a:xfrm>
                          <a:prstGeom prst="line">
                            <a:avLst/>
                          </a:prstGeom>
                          <a:ln w="9525" cap="flat" cmpd="sng">
                            <a:solidFill>
                              <a:srgbClr val="000000"/>
                            </a:solidFill>
                            <a:prstDash val="solid"/>
                            <a:headEnd type="none" w="med" len="med"/>
                            <a:tailEnd type="none" w="med" len="med"/>
                          </a:ln>
                        </wps:spPr>
                        <wps:bodyPr upright="1"/>
                      </wps:wsp>
                      <wps:wsp>
                        <wps:cNvPr id="94" name="直接连接符 94"/>
                        <wps:cNvSpPr/>
                        <wps:spPr>
                          <a:xfrm>
                            <a:off x="5221605" y="3376930"/>
                            <a:ext cx="635" cy="129540"/>
                          </a:xfrm>
                          <a:prstGeom prst="line">
                            <a:avLst/>
                          </a:prstGeom>
                          <a:ln w="9525" cap="flat" cmpd="sng">
                            <a:solidFill>
                              <a:srgbClr val="000000"/>
                            </a:solidFill>
                            <a:prstDash val="solid"/>
                            <a:headEnd type="none" w="med" len="med"/>
                            <a:tailEnd type="none" w="med" len="med"/>
                          </a:ln>
                        </wps:spPr>
                        <wps:bodyPr upright="1"/>
                      </wps:wsp>
                      <wps:wsp>
                        <wps:cNvPr id="95" name="直接连接符 95"/>
                        <wps:cNvSpPr/>
                        <wps:spPr>
                          <a:xfrm>
                            <a:off x="4314825" y="3613150"/>
                            <a:ext cx="635" cy="236220"/>
                          </a:xfrm>
                          <a:prstGeom prst="line">
                            <a:avLst/>
                          </a:prstGeom>
                          <a:ln w="9525" cap="flat" cmpd="sng">
                            <a:solidFill>
                              <a:srgbClr val="000000"/>
                            </a:solidFill>
                            <a:prstDash val="solid"/>
                            <a:headEnd type="none" w="med" len="med"/>
                            <a:tailEnd type="none" w="med" len="med"/>
                          </a:ln>
                        </wps:spPr>
                        <wps:bodyPr upright="1"/>
                      </wps:wsp>
                      <wps:wsp>
                        <wps:cNvPr id="96" name="直接连接符 96"/>
                        <wps:cNvSpPr/>
                        <wps:spPr>
                          <a:xfrm>
                            <a:off x="1122045" y="4067810"/>
                            <a:ext cx="635" cy="236220"/>
                          </a:xfrm>
                          <a:prstGeom prst="line">
                            <a:avLst/>
                          </a:prstGeom>
                          <a:ln w="9525" cap="flat" cmpd="sng">
                            <a:solidFill>
                              <a:srgbClr val="000000"/>
                            </a:solidFill>
                            <a:prstDash val="solid"/>
                            <a:headEnd type="none" w="med" len="med"/>
                            <a:tailEnd type="none" w="med" len="med"/>
                          </a:ln>
                        </wps:spPr>
                        <wps:bodyPr upright="1"/>
                      </wps:wsp>
                      <wps:wsp>
                        <wps:cNvPr id="97" name="直接连接符 97"/>
                        <wps:cNvSpPr/>
                        <wps:spPr>
                          <a:xfrm>
                            <a:off x="1122045" y="4296410"/>
                            <a:ext cx="3192780" cy="635"/>
                          </a:xfrm>
                          <a:prstGeom prst="line">
                            <a:avLst/>
                          </a:prstGeom>
                          <a:ln w="9525" cap="flat" cmpd="sng">
                            <a:solidFill>
                              <a:srgbClr val="000000"/>
                            </a:solidFill>
                            <a:prstDash val="solid"/>
                            <a:headEnd type="none" w="med" len="med"/>
                            <a:tailEnd type="none" w="med" len="med"/>
                          </a:ln>
                        </wps:spPr>
                        <wps:bodyPr upright="1"/>
                      </wps:wsp>
                      <wps:wsp>
                        <wps:cNvPr id="98" name="直接连接符 98"/>
                        <wps:cNvSpPr/>
                        <wps:spPr>
                          <a:xfrm>
                            <a:off x="4322445" y="4128770"/>
                            <a:ext cx="7620" cy="182880"/>
                          </a:xfrm>
                          <a:prstGeom prst="line">
                            <a:avLst/>
                          </a:prstGeom>
                          <a:ln w="9525" cap="flat" cmpd="sng">
                            <a:solidFill>
                              <a:srgbClr val="000000"/>
                            </a:solidFill>
                            <a:prstDash val="solid"/>
                            <a:headEnd type="none" w="med" len="med"/>
                            <a:tailEnd type="none" w="med" len="med"/>
                          </a:ln>
                        </wps:spPr>
                        <wps:bodyPr upright="1"/>
                      </wps:wsp>
                      <wps:wsp>
                        <wps:cNvPr id="99" name="圆柱形 99"/>
                        <wps:cNvSpPr/>
                        <wps:spPr>
                          <a:xfrm>
                            <a:off x="1593215" y="5256531"/>
                            <a:ext cx="2270760" cy="487680"/>
                          </a:xfrm>
                          <a:prstGeom prst="can">
                            <a:avLst>
                              <a:gd name="adj" fmla="val 25000"/>
                            </a:avLst>
                          </a:prstGeom>
                          <a:solidFill>
                            <a:srgbClr val="FFFFFF"/>
                          </a:solidFill>
                          <a:ln w="9525" cap="flat" cmpd="sng">
                            <a:solidFill>
                              <a:srgbClr val="000000"/>
                            </a:solidFill>
                            <a:prstDash val="solid"/>
                            <a:headEnd type="none" w="med" len="med"/>
                            <a:tailEnd type="none" w="med" len="med"/>
                          </a:ln>
                        </wps:spPr>
                        <wps:bodyPr upright="1"/>
                      </wps:wsp>
                      <wps:wsp>
                        <wps:cNvPr id="100" name="文本框 100"/>
                        <wps:cNvSpPr txBox="1"/>
                        <wps:spPr>
                          <a:xfrm>
                            <a:off x="2240915" y="5393691"/>
                            <a:ext cx="1051560" cy="472440"/>
                          </a:xfrm>
                          <a:prstGeom prst="rect">
                            <a:avLst/>
                          </a:prstGeom>
                          <a:noFill/>
                          <a:ln>
                            <a:noFill/>
                          </a:ln>
                        </wps:spPr>
                        <wps:txbx>
                          <w:txbxContent>
                            <w:p>
                              <w:pPr>
                                <w:rPr>
                                  <w:rFonts w:hint="default" w:eastAsia="宋体"/>
                                  <w:lang w:val="en-US" w:eastAsia="zh-CN"/>
                                </w:rPr>
                              </w:pPr>
                              <w:r>
                                <w:rPr>
                                  <w:rFonts w:hint="eastAsia"/>
                                  <w:lang w:val="en-US" w:eastAsia="zh-CN"/>
                                </w:rPr>
                                <w:t>Localstorage</w:t>
                              </w:r>
                            </w:p>
                          </w:txbxContent>
                        </wps:txbx>
                        <wps:bodyPr upright="1"/>
                      </wps:wsp>
                      <wps:wsp>
                        <wps:cNvPr id="101" name="直接连接符 101"/>
                        <wps:cNvSpPr/>
                        <wps:spPr>
                          <a:xfrm>
                            <a:off x="2399665" y="4304030"/>
                            <a:ext cx="635" cy="944880"/>
                          </a:xfrm>
                          <a:prstGeom prst="line">
                            <a:avLst/>
                          </a:prstGeom>
                          <a:ln w="9525" cap="flat" cmpd="sng">
                            <a:solidFill>
                              <a:srgbClr val="000000"/>
                            </a:solidFill>
                            <a:prstDash val="solid"/>
                            <a:headEnd type="arrow" w="med" len="med"/>
                            <a:tailEnd type="arrow" w="med" len="med"/>
                          </a:ln>
                        </wps:spPr>
                        <wps:bodyPr upright="1"/>
                      </wps:wsp>
                      <wps:wsp>
                        <wps:cNvPr id="102" name="直接连接符 102"/>
                        <wps:cNvSpPr/>
                        <wps:spPr>
                          <a:xfrm>
                            <a:off x="2945765" y="4302125"/>
                            <a:ext cx="0" cy="939800"/>
                          </a:xfrm>
                          <a:prstGeom prst="line">
                            <a:avLst/>
                          </a:prstGeom>
                          <a:ln w="9525" cap="flat" cmpd="sng">
                            <a:solidFill>
                              <a:srgbClr val="000000"/>
                            </a:solidFill>
                            <a:prstDash val="solid"/>
                            <a:headEnd type="arrow" w="med" len="med"/>
                            <a:tailEnd type="arrow" w="med" len="med"/>
                          </a:ln>
                        </wps:spPr>
                        <wps:bodyPr upright="1"/>
                      </wps:wsp>
                    </wpc:wpc>
                  </a:graphicData>
                </a:graphic>
              </wp:inline>
            </w:drawing>
          </mc:Choice>
          <mc:Fallback>
            <w:pict>
              <v:group id="_x0000_s1026" o:spid="_x0000_s1026" o:spt="203" style="height:464.55pt;width:479.75pt;" coordsize="6092825,5899785" editas="canvas" o:gfxdata="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">
                <o:lock v:ext="edit" aspectratio="f"/>
                <v:rect id="_x0000_s1026" o:spid="_x0000_s1026" o:spt="1" style="position:absolute;left:0;top:0;height:5899785;width:6092825;" filled="f" stroked="f" coordsize="21600,21600" o:gfxdata="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">
                  <v:fill on="f" focussize="0,0"/>
                  <v:stroke on="f"/>
                  <v:imagedata o:title=""/>
                  <o:lock v:ext="edit" rotation="t" aspectratio="t"/>
                </v:rect>
                <v:rect id="_x0000_s1026" o:spid="_x0000_s1026" o:spt="1" style="position:absolute;left:1470660;top:0;height:297180;width:2286000;"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">
                  <v:fill on="t" focussize="0,0"/>
                  <v:stroke color="#000000" joinstyle="miter"/>
                  <v:imagedata o:title=""/>
                  <o:lock v:ext="edit" aspectratio="f"/>
                  <v:textbox>
                    <w:txbxContent>
                      <w:p>
                        <w:pPr>
                          <w:jc w:val="center"/>
                        </w:pPr>
                        <w:r>
                          <w:rPr>
                            <w:rFonts w:hint="eastAsia"/>
                          </w:rPr>
                          <w:t>图书管管理系统</w:t>
                        </w:r>
                      </w:p>
                    </w:txbxContent>
                  </v:textbox>
                </v:rect>
                <v:line id="_x0000_s1026" o:spid="_x0000_s1026" o:spt="20" style="position:absolute;left:144780;top:1371600;height:8255;width:2301240;" filled="f" stroked="t" coordsize="21600,21600" o:gfxdata="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wknn3UAAAA&#10;BQEAAA8AAAAAAAAAAQAgAAAAIgAAAGRycy9kb3ducmV2LnhtbFBLAQIUABQAAAAIAIdO4kDCmJz5&#10;6AEAAKYDAAAOAAAAAAAAAAEAIAAAACMBAABkcnMvZTJvRG9jLnhtbFBLBQYAAAAABgAGAFkBAAB9&#10;BQAAAAA=&#10;">
                  <v:fill on="f" focussize="0,0"/>
                  <v:stroke color="#000000" joinstyle="round"/>
                  <v:imagedata o:title=""/>
                  <o:lock v:ext="edit" aspectratio="f"/>
                </v:line>
                <v:line id="_x0000_s1026" o:spid="_x0000_s1026" o:spt="20" style="position:absolute;left:2644140;top:306070;height:257810;width:635;"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">
                  <v:fill on="f" focussize="0,0"/>
                  <v:stroke color="#000000" joinstyle="round" endarrow="block"/>
                  <v:imagedata o:title=""/>
                  <o:lock v:ext="edit" aspectratio="f"/>
                </v:line>
                <v:line id="_x0000_s1026" o:spid="_x0000_s1026" o:spt="20" style="position:absolute;left:144780;top:1386840;height:297180;width: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">
                  <v:fill on="f" focussize="0,0"/>
                  <v:stroke color="#000000" joinstyle="round" endarrow="block"/>
                  <v:imagedata o:title=""/>
                  <o:lock v:ext="edit" aspectratio="f"/>
                </v:line>
                <v:line id="_x0000_s1026" o:spid="_x0000_s1026" o:spt="20" style="position:absolute;left:601980;top:1379220;height:297180;width:635;"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">
                  <v:fill on="f" focussize="0,0"/>
                  <v:stroke color="#000000" joinstyle="round" endarrow="block"/>
                  <v:imagedata o:title=""/>
                  <o:lock v:ext="edit" aspectratio="f"/>
                </v:line>
                <v:line id="_x0000_s1026" o:spid="_x0000_s1026" o:spt="20" style="position:absolute;left:1082040;top:1379220;height:297180;width:635;"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">
                  <v:fill on="f" focussize="0,0"/>
                  <v:stroke color="#000000" joinstyle="round" endarrow="block"/>
                  <v:imagedata o:title=""/>
                  <o:lock v:ext="edit" aspectratio="f"/>
                </v:line>
                <v:line id="_x0000_s1026" o:spid="_x0000_s1026" o:spt="20" style="position:absolute;left:1546860;top:1386840;height:297180;width:635;"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">
                  <v:fill on="f" focussize="0,0"/>
                  <v:stroke color="#000000" joinstyle="round" endarrow="block"/>
                  <v:imagedata o:title=""/>
                  <o:lock v:ext="edit" aspectratio="f"/>
                </v:line>
                <v:line id="_x0000_s1026" o:spid="_x0000_s1026" o:spt="20" style="position:absolute;left:2019300;top:1379220;height:297180;width:635;"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">
                  <v:fill on="f" focussize="0,0"/>
                  <v:stroke color="#000000" joinstyle="round" endarrow="block"/>
                  <v:imagedata o:title=""/>
                  <o:lock v:ext="edit" aspectratio="f"/>
                </v:line>
                <v:line id="_x0000_s1026" o:spid="_x0000_s1026" o:spt="20" style="position:absolute;left:2430780;top:1379220;height:297180;width:635;"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">
                  <v:fill on="f" focussize="0,0"/>
                  <v:stroke color="#000000" joinstyle="round" endarrow="block"/>
                  <v:imagedata o:title=""/>
                  <o:lock v:ext="edit" aspectratio="f"/>
                </v:line>
                <v:line id="_x0000_s1026" o:spid="_x0000_s1026" o:spt="20" style="position:absolute;left:3825240;top:1386840;height:289560;width:8255;"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">
                  <v:fill on="f" focussize="0,0"/>
                  <v:stroke color="#000000" joinstyle="round" endarrow="block"/>
                  <v:imagedata o:title=""/>
                  <o:lock v:ext="edit" aspectratio="f"/>
                </v:line>
                <v:line id="_x0000_s1026" o:spid="_x0000_s1026" o:spt="20" style="position:absolute;left:4732020;top:1402080;height:297180;width:635;"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">
                  <v:fill on="f" focussize="0,0"/>
                  <v:stroke color="#000000" joinstyle="round" endarrow="block"/>
                  <v:imagedata o:title=""/>
                  <o:lock v:ext="edit" aspectratio="f"/>
                </v:line>
                <v:line id="_x0000_s1026" o:spid="_x0000_s1026" o:spt="20" style="position:absolute;left:4328160;top:1394460;height:297180;width:635;"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">
                  <v:fill on="f" focussize="0,0"/>
                  <v:stroke color="#000000" joinstyle="round" endarrow="block"/>
                  <v:imagedata o:title=""/>
                  <o:lock v:ext="edit" aspectratio="f"/>
                </v:line>
                <v:line id="_x0000_s1026" o:spid="_x0000_s1026" o:spt="20" style="position:absolute;left:5158740;top:1394460;height:297180;width:635;"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">
                  <v:fill on="f" focussize="0,0"/>
                  <v:stroke color="#000000" joinstyle="round" endarrow="block"/>
                  <v:imagedata o:title=""/>
                  <o:lock v:ext="edit" aspectratio="f"/>
                </v:line>
                <v:shape id="_x0000_s1026" o:spid="_x0000_s1026" o:spt="202" type="#_x0000_t202" style="position:absolute;left:0;top:1638300;height:1684020;width:342900;"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">
                  <v:fill on="t" focussize="0,0"/>
                  <v:stroke color="#000000" joinstyle="miter"/>
                  <v:imagedata o:title=""/>
                  <o:lock v:ext="edit" aspectratio="f"/>
                  <v:textbox style="layout-flow:vertical-ideographic;">
                    <w:txbxContent>
                      <w:p>
                        <w:r>
                          <w:rPr>
                            <w:rFonts w:hint="eastAsia"/>
                          </w:rPr>
                          <w:t>输入书籍信息</w:t>
                        </w:r>
                      </w:p>
                    </w:txbxContent>
                  </v:textbox>
                </v:shape>
                <v:shape id="_x0000_s1026" o:spid="_x0000_s1026" o:spt="202" type="#_x0000_t202" style="position:absolute;left:434339;top:1638300;height:1684020;width:358140;"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">
                  <v:fill on="t" focussize="0,0"/>
                  <v:stroke color="#000000" joinstyle="miter"/>
                  <v:imagedata o:title=""/>
                  <o:lock v:ext="edit" aspectratio="f"/>
                  <v:textbox style="layout-flow:vertical-ideographic;">
                    <w:txbxContent>
                      <w:p>
                        <w:r>
                          <w:rPr>
                            <w:rFonts w:hint="eastAsia"/>
                          </w:rPr>
                          <w:t>删除指定书籍信息</w:t>
                        </w:r>
                      </w:p>
                    </w:txbxContent>
                  </v:textbox>
                </v:shape>
                <v:shape id="_x0000_s1026" o:spid="_x0000_s1026" o:spt="202" type="#_x0000_t202" style="position:absolute;left:883920;top:1645920;height:1684020;width:365760;"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">
                  <v:fill on="t" focussize="0,0"/>
                  <v:stroke color="#000000" joinstyle="miter"/>
                  <v:imagedata o:title=""/>
                  <o:lock v:ext="edit" aspectratio="f"/>
                  <v:textbox style="layout-flow:vertical-ideographic;">
                    <w:txbxContent>
                      <w:p>
                        <w:r>
                          <w:rPr>
                            <w:rFonts w:hint="eastAsia"/>
                          </w:rPr>
                          <w:t>查询指定书籍信息</w:t>
                        </w:r>
                      </w:p>
                    </w:txbxContent>
                  </v:textbox>
                </v:shape>
                <v:shape id="_x0000_s1026" o:spid="_x0000_s1026" o:spt="202" type="#_x0000_t202" style="position:absolute;left:1341120;top:1645920;height:1684020;width:373380;"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">
                  <v:fill on="t" focussize="0,0"/>
                  <v:stroke color="#000000" joinstyle="miter"/>
                  <v:imagedata o:title=""/>
                  <o:lock v:ext="edit" aspectratio="f"/>
                  <v:textbox style="layout-flow:vertical-ideographic;">
                    <w:txbxContent>
                      <w:p>
                        <w:r>
                          <w:rPr>
                            <w:rFonts w:hint="eastAsia"/>
                          </w:rPr>
                          <w:t>修改指定书籍信息</w:t>
                        </w:r>
                      </w:p>
                    </w:txbxContent>
                  </v:textbox>
                </v:shape>
                <v:shape id="_x0000_s1026" o:spid="_x0000_s1026" o:spt="202" type="#_x0000_t202" style="position:absolute;left:1828800;top:1638300;height:1684020;width:342900;"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">
                  <v:fill on="t" focussize="0,0"/>
                  <v:stroke color="#000000" joinstyle="miter"/>
                  <v:imagedata o:title=""/>
                  <o:lock v:ext="edit" aspectratio="f"/>
                  <v:textbox style="layout-flow:vertical-ideographic;">
                    <w:txbxContent>
                      <w:p>
                        <w:r>
                          <w:rPr>
                            <w:rFonts w:hint="eastAsia"/>
                            <w:lang w:val="en-US" w:eastAsia="zh-CN"/>
                          </w:rPr>
                          <w:t>显示、</w:t>
                        </w:r>
                        <w:r>
                          <w:rPr>
                            <w:rFonts w:hint="eastAsia"/>
                          </w:rPr>
                          <w:t>保存书籍信息</w:t>
                        </w:r>
                      </w:p>
                      <w:p/>
                    </w:txbxContent>
                  </v:textbox>
                </v:shape>
                <v:shape id="_x0000_s1026" o:spid="_x0000_s1026" o:spt="202" type="#_x0000_t202" style="position:absolute;left:2263140;top:1645920;height:1684020;width:342900;"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">
                  <v:fill on="t" focussize="0,0"/>
                  <v:stroke color="#000000" joinstyle="miter"/>
                  <v:imagedata o:title=""/>
                  <o:lock v:ext="edit" aspectratio="f"/>
                  <v:textbox style="layout-flow:vertical-ideographic;">
                    <w:txbxContent>
                      <w:p>
                        <w:r>
                          <w:rPr>
                            <w:rFonts w:hint="eastAsia"/>
                            <w:lang w:val="en-US" w:eastAsia="zh-CN"/>
                          </w:rPr>
                          <w:t>导入、</w:t>
                        </w:r>
                        <w:r>
                          <w:rPr>
                            <w:rFonts w:hint="eastAsia"/>
                          </w:rPr>
                          <w:t>导</w:t>
                        </w:r>
                        <w:r>
                          <w:rPr>
                            <w:rFonts w:hint="eastAsia"/>
                            <w:lang w:val="en-US" w:eastAsia="zh-CN"/>
                          </w:rPr>
                          <w:t>出</w:t>
                        </w:r>
                        <w:r>
                          <w:rPr>
                            <w:rFonts w:hint="eastAsia"/>
                          </w:rPr>
                          <w:t>书籍信息</w:t>
                        </w:r>
                      </w:p>
                      <w:p/>
                    </w:txbxContent>
                  </v:textbox>
                </v:shape>
                <v:shape id="_x0000_s1026" o:spid="_x0000_s1026" o:spt="202" type="#_x0000_t202" style="position:absolute;left:2705100;top:1653540;height:1684020;width:342900;"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">
                  <v:fill on="t" focussize="0,0"/>
                  <v:stroke color="#000000" joinstyle="miter"/>
                  <v:imagedata o:title=""/>
                  <o:lock v:ext="edit" aspectratio="f"/>
                  <v:textbox style="layout-flow:vertical-ideographic;">
                    <w:txbxContent>
                      <w:p>
                        <w:r>
                          <w:rPr>
                            <w:rFonts w:hint="eastAsia"/>
                          </w:rPr>
                          <w:t>输入学生借书信息</w:t>
                        </w:r>
                      </w:p>
                      <w:p/>
                    </w:txbxContent>
                  </v:textbox>
                </v:shape>
                <v:shape id="_x0000_s1026" o:spid="_x0000_s1026" o:spt="202" type="#_x0000_t202" style="position:absolute;left:3177540;top:1661160;height:1684020;width:350520;"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">
                  <v:fill on="t" focussize="0,0"/>
                  <v:stroke color="#000000" joinstyle="miter"/>
                  <v:imagedata o:title=""/>
                  <o:lock v:ext="edit" aspectratio="f"/>
                  <v:textbox style="layout-flow:vertical-ideographic;">
                    <w:txbxContent>
                      <w:p>
                        <w:r>
                          <w:rPr>
                            <w:rFonts w:hint="eastAsia"/>
                            <w:lang w:val="en-US" w:eastAsia="zh-CN"/>
                          </w:rPr>
                          <w:t>删除</w:t>
                        </w:r>
                        <w:r>
                          <w:rPr>
                            <w:rFonts w:hint="eastAsia"/>
                          </w:rPr>
                          <w:t>学生借书信息</w:t>
                        </w:r>
                      </w:p>
                      <w:p/>
                    </w:txbxContent>
                  </v:textbox>
                </v:shape>
                <v:shape id="_x0000_s1026" o:spid="_x0000_s1026" o:spt="202" type="#_x0000_t202" style="position:absolute;left:3642360;top:1668780;height:1684020;width:365760;"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">
                  <v:fill on="t" focussize="0,0"/>
                  <v:stroke color="#000000" joinstyle="miter"/>
                  <v:imagedata o:title=""/>
                  <o:lock v:ext="edit" aspectratio="f"/>
                  <v:textbox style="layout-flow:vertical-ideographic;">
                    <w:txbxContent>
                      <w:p>
                        <w:r>
                          <w:rPr>
                            <w:rFonts w:hint="eastAsia"/>
                            <w:lang w:val="en-US" w:eastAsia="zh-CN"/>
                          </w:rPr>
                          <w:t>查询</w:t>
                        </w:r>
                        <w:r>
                          <w:rPr>
                            <w:rFonts w:hint="eastAsia"/>
                          </w:rPr>
                          <w:t>学生借书信息</w:t>
                        </w:r>
                      </w:p>
                      <w:p/>
                    </w:txbxContent>
                  </v:textbox>
                </v:shape>
                <v:shape id="_x0000_s1026" o:spid="_x0000_s1026" o:spt="202" type="#_x0000_t202" style="position:absolute;left:5013960;top:1684020;height:1684020;width:342900;"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">
                  <v:fill on="t" focussize="0,0"/>
                  <v:stroke color="#000000" joinstyle="miter"/>
                  <v:imagedata o:title=""/>
                  <o:lock v:ext="edit" aspectratio="f"/>
                  <v:textbox style="layout-flow:vertical-ideographic;">
                    <w:txbxContent>
                      <w:p>
                        <w:r>
                          <w:rPr>
                            <w:rFonts w:hint="eastAsia"/>
                            <w:lang w:val="en-US" w:eastAsia="zh-CN"/>
                          </w:rPr>
                          <w:t>导入、</w:t>
                        </w:r>
                        <w:r>
                          <w:rPr>
                            <w:rFonts w:hint="eastAsia"/>
                          </w:rPr>
                          <w:t>导</w:t>
                        </w:r>
                        <w:r>
                          <w:rPr>
                            <w:rFonts w:hint="eastAsia"/>
                            <w:lang w:val="en-US" w:eastAsia="zh-CN"/>
                          </w:rPr>
                          <w:t>出学生借书</w:t>
                        </w:r>
                        <w:r>
                          <w:rPr>
                            <w:rFonts w:hint="eastAsia"/>
                          </w:rPr>
                          <w:t>信息</w:t>
                        </w:r>
                      </w:p>
                      <w:p/>
                    </w:txbxContent>
                  </v:textbox>
                </v:shape>
                <v:shape id="_x0000_s1026" o:spid="_x0000_s1026" o:spt="202" type="#_x0000_t202" style="position:absolute;left:4137660;top:1676400;height:1684020;width:342900;"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">
                  <v:fill on="t" focussize="0,0"/>
                  <v:stroke color="#000000" joinstyle="miter"/>
                  <v:imagedata o:title=""/>
                  <o:lock v:ext="edit" aspectratio="f"/>
                  <v:textbox style="layout-flow:vertical-ideographic;">
                    <w:txbxContent>
                      <w:p>
                        <w:r>
                          <w:rPr>
                            <w:rFonts w:hint="eastAsia"/>
                            <w:lang w:val="en-US" w:eastAsia="zh-CN"/>
                          </w:rPr>
                          <w:t>修改</w:t>
                        </w:r>
                        <w:r>
                          <w:rPr>
                            <w:rFonts w:hint="eastAsia"/>
                          </w:rPr>
                          <w:t>学生借书信息</w:t>
                        </w:r>
                      </w:p>
                      <w:p/>
                    </w:txbxContent>
                  </v:textbox>
                </v:shape>
                <v:shape id="_x0000_s1026" o:spid="_x0000_s1026" o:spt="202" type="#_x0000_t202" style="position:absolute;left:4572000;top:1691640;height:1684020;width:342900;"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">
                  <v:fill on="t" focussize="0,0"/>
                  <v:stroke color="#000000" joinstyle="miter"/>
                  <v:imagedata o:title=""/>
                  <o:lock v:ext="edit" aspectratio="f"/>
                  <v:textbox style="layout-flow:vertical-ideographic;">
                    <w:txbxContent>
                      <w:p>
                        <w:r>
                          <w:rPr>
                            <w:rFonts w:hint="eastAsia"/>
                            <w:lang w:val="en-US" w:eastAsia="zh-CN"/>
                          </w:rPr>
                          <w:t>显示、</w:t>
                        </w:r>
                        <w:r>
                          <w:rPr>
                            <w:rFonts w:hint="eastAsia"/>
                          </w:rPr>
                          <w:t>保存</w:t>
                        </w:r>
                        <w:r>
                          <w:rPr>
                            <w:rFonts w:hint="eastAsia"/>
                            <w:lang w:val="en-US" w:eastAsia="zh-CN"/>
                          </w:rPr>
                          <w:t>学生借书</w:t>
                        </w:r>
                        <w:r>
                          <w:rPr>
                            <w:rFonts w:hint="eastAsia"/>
                          </w:rPr>
                          <w:t>信息</w:t>
                        </w:r>
                      </w:p>
                      <w:p/>
                    </w:txbxContent>
                  </v:textbox>
                </v:shape>
                <v:shape id="_x0000_s1026" o:spid="_x0000_s1026" o:spt="202" type="#_x0000_t202" style="position:absolute;left:3632834;top:831215;height:281940;width:1020445;" fillcolor="#FFFFFF" filled="t" stroked="t" coordsize="21600,21600" o:gfxdata="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TcyFfdYAAAAFAQAADwAAAAAAAAABACAAAAAiAAAAZHJzL2Rvd25yZXYu&#10;eG1sUEsBAhQAFAAAAAgAh07iQKsszSj9AQAA9QMAAA4AAAAAAAAAAQAgAAAAJQEAAGRycy9lMm9E&#10;b2MueG1sUEsFBgAAAAAGAAYAWQEAAJQFAAAAAA==&#10;">
                  <v:fill on="t" focussize="0,0"/>
                  <v:stroke color="#000000" joinstyle="miter"/>
                  <v:imagedata o:title=""/>
                  <o:lock v:ext="edit" aspectratio="f"/>
                  <v:textbox>
                    <w:txbxContent>
                      <w:p>
                        <w:pPr>
                          <w:rPr>
                            <w:rFonts w:hint="default" w:eastAsia="宋体"/>
                            <w:lang w:val="en-US" w:eastAsia="zh-CN"/>
                          </w:rPr>
                        </w:pPr>
                        <w:r>
                          <w:rPr>
                            <w:rFonts w:hint="eastAsia"/>
                            <w:lang w:val="en-US" w:eastAsia="zh-CN"/>
                          </w:rPr>
                          <w:t>借阅信息管理</w:t>
                        </w:r>
                      </w:p>
                    </w:txbxContent>
                  </v:textbox>
                </v:shape>
                <v:line id="_x0000_s1026" o:spid="_x0000_s1026" o:spt="20" style="position:absolute;left:1330960;top:549910;height:7620;width:2743835;" filled="f" stroked="t" coordsize="21600,21600" o:gfxdata="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wknn3U&#10;AAAABQEAAA8AAAAAAAAAAQAgAAAAIgAAAGRycy9kb3ducmV2LnhtbFBLAQIUABQAAAAIAIdO4kDB&#10;Tla86wEAAKYDAAAOAAAAAAAAAAEAIAAAACMBAABkcnMvZTJvRG9jLnhtbFBLBQYAAAAABgAGAFkB&#10;AACABQAAAAA=&#10;">
                  <v:fill on="f" focussize="0,0"/>
                  <v:stroke color="#000000" joinstyle="round"/>
                  <v:imagedata o:title=""/>
                  <o:lock v:ext="edit" aspectratio="f"/>
                </v:line>
                <v:line id="_x0000_s1026" o:spid="_x0000_s1026" o:spt="20" style="position:absolute;left:4065905;top:545465;height:292100;width: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">
                  <v:fill on="f" focussize="0,0"/>
                  <v:stroke color="#000000" joinstyle="round" endarrow="block"/>
                  <v:imagedata o:title=""/>
                  <o:lock v:ext="edit" aspectratio="f"/>
                </v:line>
                <v:line id="_x0000_s1026" o:spid="_x0000_s1026" o:spt="20" style="position:absolute;left:1315720;top:544830;flip:x;height:224155;width:6985;" filled="f" stroked="t" coordsize="21600,21600" o:gfxdata="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XOKhO1gAAAAUBAAAPAAAAAAAAAAEAIAAAACIAAABkcnMvZG93bnJldi54bWxQSwEC&#10;FAAUAAAACACHTuJAzOqdbfYBAACzAwAADgAAAAAAAAABACAAAAAlAQAAZHJzL2Uyb0RvYy54bWxQ&#10;SwUGAAAAAAYABgBZAQAAjQUAAAAA&#10;">
                  <v:fill on="f" focussize="0,0"/>
                  <v:stroke color="#000000" joinstyle="round" endarrow="block"/>
                  <v:imagedata o:title=""/>
                  <o:lock v:ext="edit" aspectratio="f"/>
                </v:line>
                <v:line id="_x0000_s1026" o:spid="_x0000_s1026" o:spt="20" style="position:absolute;left:1330960;top:1063625;flip:x;height:321945;width:6985;" filled="f" stroked="t" coordsize="21600,21600" o:gfxdata="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c4qE7WAAAABQEAAA8AAAAAAAAAAQAgAAAAIgAAAGRycy9kb3ducmV2LnhtbFBL&#10;AQIUABQAAAAIAIdO4kCgkZxE+AEAALQDAAAOAAAAAAAAAAEAIAAAACUBAABkcnMvZTJvRG9jLnht&#10;bFBLBQYAAAAABgAGAFkBAACPBQAAAAA=&#10;">
                  <v:fill on="f" focussize="0,0"/>
                  <v:stroke color="#000000" joinstyle="round" endarrow="block"/>
                  <v:imagedata o:title=""/>
                  <o:lock v:ext="edit" aspectratio="f"/>
                </v:line>
                <v:line id="_x0000_s1026" o:spid="_x0000_s1026" o:spt="20" style="position:absolute;left:4073525;top:1116965;height:292100;width: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">
                  <v:fill on="f" focussize="0,0"/>
                  <v:stroke color="#000000" joinstyle="round" endarrow="block"/>
                  <v:imagedata o:title=""/>
                  <o:lock v:ext="edit" aspectratio="f"/>
                </v:line>
                <v:line id="_x0000_s1026" o:spid="_x0000_s1026" o:spt="20" style="position:absolute;left:2884805;top:1383665;height:292100;width: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">
                  <v:fill on="f" focussize="0,0"/>
                  <v:stroke color="#000000" joinstyle="round" endarrow="block"/>
                  <v:imagedata o:title=""/>
                  <o:lock v:ext="edit" aspectratio="f"/>
                </v:line>
                <v:line id="_x0000_s1026" o:spid="_x0000_s1026" o:spt="20" style="position:absolute;left:3334385;top:1391285;height:292100;width: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">
                  <v:fill on="f" focussize="0,0"/>
                  <v:stroke color="#000000" joinstyle="round" endarrow="block"/>
                  <v:imagedata o:title=""/>
                  <o:lock v:ext="edit" aspectratio="f"/>
                </v:line>
                <v:line id="_x0000_s1026" o:spid="_x0000_s1026" o:spt="20" style="position:absolute;left:2877185;top:1383665;height:23495;width:2291080;" filled="f" stroked="t" coordsize="21600,21600" o:gfxdata="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wk&#10;nn3UAAAABQEAAA8AAAAAAAAAAQAgAAAAIgAAAGRycy9kb3ducmV2LnhtbFBLAQIUABQAAAAIAIdO&#10;4kCTpgiC7gEAAKgDAAAOAAAAAAAAAAEAIAAAACMBAABkcnMvZTJvRG9jLnhtbFBLBQYAAAAABgAG&#10;AFkBAACDBQAAAAA=&#10;">
                  <v:fill on="f" focussize="0,0"/>
                  <v:stroke color="#000000" joinstyle="round"/>
                  <v:imagedata o:title=""/>
                  <o:lock v:ext="edit" aspectratio="f"/>
                </v:line>
                <v:shape id="_x0000_s1026" o:spid="_x0000_s1026" o:spt="202" type="#_x0000_t202" style="position:absolute;left:2290445;top:789305;height:279400;width:787400;" fillcolor="#FFFFFF" filled="t" stroked="t" coordsize="21600,21600" o:gfxdata="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3MhX3WAAAABQEAAA8AAAAAAAAAAQAgAAAAIgAAAGRycy9kb3ducmV2Lnht&#10;bFBLAQIUABQAAAAIAIdO4kCue19i+wEAAPQDAAAOAAAAAAAAAAEAIAAAACUBAABkcnMvZTJvRG9j&#10;LnhtbFBLBQYAAAAABgAGAFkBAACSBQAAAAA=&#10;">
                  <v:fill on="t" focussize="0,0"/>
                  <v:stroke color="#000000" joinstyle="miter"/>
                  <v:imagedata o:title=""/>
                  <o:lock v:ext="edit" aspectratio="f"/>
                  <v:textbox>
                    <w:txbxContent>
                      <w:p>
                        <w:pPr>
                          <w:rPr>
                            <w:rFonts w:hint="default" w:eastAsia="宋体"/>
                            <w:lang w:val="en-US" w:eastAsia="zh-CN"/>
                          </w:rPr>
                        </w:pPr>
                        <w:r>
                          <w:rPr>
                            <w:rFonts w:hint="eastAsia" w:eastAsia="宋体"/>
                            <w:lang w:val="en-US" w:eastAsia="zh-CN"/>
                          </w:rPr>
                          <w:t>退出系统</w:t>
                        </w:r>
                      </w:p>
                    </w:txbxContent>
                  </v:textbox>
                </v:shape>
                <v:line id="_x0000_s1026" o:spid="_x0000_s1026" o:spt="20" style="position:absolute;left:2640965;top:553085;height:241300;width: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">
                  <v:fill on="f" focussize="0,0"/>
                  <v:stroke color="#000000" joinstyle="round" endarrow="block"/>
                  <v:imagedata o:title=""/>
                  <o:lock v:ext="edit" aspectratio="f"/>
                </v:line>
                <v:shape id="_x0000_s1026" o:spid="_x0000_s1026" o:spt="202" type="#_x0000_t202" style="position:absolute;left:751205;top:758825;height:292100;width:1013460;" fillcolor="#FFFFFF" filled="t" stroked="t" coordsize="21600,21600" o:gfxdata="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NzIV91gAAAAUBAAAPAAAAAAAAAAEAIAAAACIAAABkcnMvZG93bnJldi54&#10;bWxQSwECFAAUAAAACACHTuJAcvDIUvwBAAD0AwAADgAAAAAAAAABACAAAAAlAQAAZHJzL2Uyb0Rv&#10;Yy54bWxQSwUGAAAAAAYABgBZAQAAkwUAAAAA&#10;">
                  <v:fill on="t" focussize="0,0"/>
                  <v:stroke color="#000000" joinstyle="miter"/>
                  <v:imagedata o:title=""/>
                  <o:lock v:ext="edit" aspectratio="f"/>
                  <v:textbox>
                    <w:txbxContent>
                      <w:p>
                        <w:pPr>
                          <w:rPr>
                            <w:rFonts w:hint="default" w:eastAsia="宋体"/>
                            <w:lang w:val="en-US" w:eastAsia="zh-CN"/>
                          </w:rPr>
                        </w:pPr>
                        <w:r>
                          <w:rPr>
                            <w:rFonts w:hint="eastAsia"/>
                            <w:lang w:val="en-US" w:eastAsia="zh-CN"/>
                          </w:rPr>
                          <w:t>书籍信息管理</w:t>
                        </w:r>
                      </w:p>
                    </w:txbxContent>
                  </v:textbox>
                </v:shape>
                <v:shape id="_x0000_s1026" o:spid="_x0000_s1026" o:spt="69" type="#_x0000_t69" style="position:absolute;left:76200;top:3425825;height:242570;width:5440045;" fillcolor="#000000" filled="t" stroked="t" coordsize="21600,21600" o:gfxdata="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AtMyndQAAAAFAQAADwAA&#10;AAAAAAABACAAAAAiAAAAZHJzL2Rvd25yZXYueG1sUEsBAhQAFAAAAAgAh07iQMuaII8aAgAAQAQA&#10;AA4AAAAAAAAAAQAgAAAAIwEAAGRycy9lMm9Eb2MueG1sUEsFBgAAAAAGAAYAWQEAAK8FAAAAAA==&#10;" adj="4320,5400">
                  <v:fill on="t" focussize="0,0"/>
                  <v:stroke color="#000000" joinstyle="miter" startarrow="open" endarrow="open"/>
                  <v:imagedata o:title=""/>
                  <o:lock v:ext="edit" aspectratio="f"/>
                </v:shape>
                <v:shape id="_x0000_s1026" o:spid="_x0000_s1026" o:spt="202" type="#_x0000_t202" style="position:absolute;left:553085;top:3776345;height:292100;width:1262380;" fillcolor="#FFFFFF" filled="t" stroked="t" coordsize="21600,21600" o:gfxdata="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NzIV91gAAAAUBAAAPAAAAAAAAAAEAIAAAACIAAABkcnMvZG93bnJl&#10;di54bWxQSwECFAAUAAAACACHTuJAJ/vY7/8BAAD1AwAADgAAAAAAAAABACAAAAAlAQAAZHJzL2Uy&#10;b0RvYy54bWxQSwUGAAAAAAYABgBZAQAAlgUAAAAA&#10;">
                  <v:fill on="t" focussize="0,0"/>
                  <v:stroke color="#000000" joinstyle="miter"/>
                  <v:imagedata o:title=""/>
                  <o:lock v:ext="edit" aspectratio="f"/>
                  <v:textbox>
                    <w:txbxContent>
                      <w:p>
                        <w:pPr>
                          <w:rPr>
                            <w:rFonts w:hint="default" w:eastAsia="宋体"/>
                            <w:lang w:val="en-US" w:eastAsia="zh-CN"/>
                          </w:rPr>
                        </w:pPr>
                        <w:r>
                          <w:rPr>
                            <w:rFonts w:hint="eastAsia"/>
                            <w:lang w:val="en-US" w:eastAsia="zh-CN"/>
                          </w:rPr>
                          <w:t>书籍数据存取模块</w:t>
                        </w:r>
                      </w:p>
                    </w:txbxContent>
                  </v:textbox>
                </v:shape>
                <v:shape id="_x0000_s1026" o:spid="_x0000_s1026" o:spt="202" type="#_x0000_t202" style="position:absolute;left:3745865;top:3844925;height:292100;width:1293495;" fillcolor="#FFFFFF" filled="t" stroked="t" coordsize="21600,21600" o:gfxdata="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3MhX3WAAAABQEAAA8AAAAAAAAAAQAgAAAAIgAAAGRycy9kb3ducmV2&#10;LnhtbFBLAQIUABQAAAAIAIdO4kBV4xfn/gEAAPYDAAAOAAAAAAAAAAEAIAAAACUBAABkcnMvZTJv&#10;RG9jLnhtbFBLBQYAAAAABgAGAFkBAACVBQAAAAA=&#10;">
                  <v:fill on="t" focussize="0,0"/>
                  <v:stroke color="#000000" joinstyle="miter"/>
                  <v:imagedata o:title=""/>
                  <o:lock v:ext="edit" aspectratio="f"/>
                  <v:textbox>
                    <w:txbxContent>
                      <w:p>
                        <w:pPr>
                          <w:rPr>
                            <w:rFonts w:hint="default" w:eastAsia="宋体"/>
                            <w:lang w:val="en-US" w:eastAsia="zh-CN"/>
                          </w:rPr>
                        </w:pPr>
                        <w:r>
                          <w:rPr>
                            <w:rFonts w:hint="eastAsia"/>
                            <w:lang w:val="en-US" w:eastAsia="zh-CN"/>
                          </w:rPr>
                          <w:t>借阅信息存取模块</w:t>
                        </w:r>
                      </w:p>
                    </w:txbxContent>
                  </v:textbox>
                </v:shape>
                <v:line id="_x0000_s1026" o:spid="_x0000_s1026" o:spt="20" style="position:absolute;left:230504;top:3312160;height:213360;width:635;" filled="f" stroked="t" coordsize="21600,21600" o:gfxdata="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rCSefdQAAAAF&#10;AQAADwAAAAAAAAABACAAAAAiAAAAZHJzL2Rvd25yZXYueG1sUEsBAhQAFAAAAAgAh07iQLU3tLnn&#10;AQAApAMAAA4AAAAAAAAAAQAgAAAAIwEAAGRycy9lMm9Eb2MueG1sUEsFBgAAAAAGAAYAWQEAAHwF&#10;AAAAAA==&#10;">
                  <v:fill on="f" focussize="0,0"/>
                  <v:stroke color="#000000" joinstyle="round"/>
                  <v:imagedata o:title=""/>
                  <o:lock v:ext="edit" aspectratio="f"/>
                </v:line>
                <v:line id="_x0000_s1026" o:spid="_x0000_s1026" o:spt="20" style="position:absolute;left:626745;top:3327400;height:144780;width:635;" filled="f" stroked="t" coordsize="21600,21600" o:gfxdata="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sJJ591AAA&#10;AAUBAAAPAAAAAAAAAAEAIAAAACIAAABkcnMvZG93bnJldi54bWxQSwECFAAUAAAACACHTuJAckGJ&#10;3+kBAACkAwAADgAAAAAAAAABACAAAAAjAQAAZHJzL2Uyb0RvYy54bWxQSwUGAAAAAAYABgBZAQAA&#10;fgUAAAAA&#10;">
                  <v:fill on="f" focussize="0,0"/>
                  <v:stroke color="#000000" joinstyle="round"/>
                  <v:imagedata o:title=""/>
                  <o:lock v:ext="edit" aspectratio="f"/>
                </v:line>
                <v:line id="_x0000_s1026" o:spid="_x0000_s1026" o:spt="20" style="position:absolute;left:1091565;top:3327400;height:91440;width:635;" filled="f" stroked="t" coordsize="21600,21600" o:gfxdata="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wknn3UAAAA&#10;BQEAAA8AAAAAAAAAAQAgAAAAIgAAAGRycy9kb3ducmV2LnhtbFBLAQIUABQAAAAIAIdO4kCCm5No&#10;6AEAAKQDAAAOAAAAAAAAAAEAIAAAACMBAABkcnMvZTJvRG9jLnhtbFBLBQYAAAAABgAGAFkBAAB9&#10;BQAAAAA=&#10;">
                  <v:fill on="f" focussize="0,0"/>
                  <v:stroke color="#000000" joinstyle="round"/>
                  <v:imagedata o:title=""/>
                  <o:lock v:ext="edit" aspectratio="f"/>
                </v:line>
                <v:line id="_x0000_s1026" o:spid="_x0000_s1026" o:spt="20" style="position:absolute;left:1541145;top:3342640;flip:x;height:144780;width:635;" filled="f" stroked="t" coordsize="21600,21600" o:gfxdata="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oBKR09QAAAAFAQAADwAAAAAAAAABACAAAAAiAAAAZHJzL2Rvd25yZXYueG1sUEsBAhQAFAAAAAgA&#10;h07iQKOJggDwAQAArwMAAA4AAAAAAAAAAQAgAAAAIwEAAGRycy9lMm9Eb2MueG1sUEsFBgAAAAAG&#10;AAYAWQEAAIUFAAAAAA==&#10;">
                  <v:fill on="f" focussize="0,0"/>
                  <v:stroke color="#000000" joinstyle="round"/>
                  <v:imagedata o:title=""/>
                  <o:lock v:ext="edit" aspectratio="f"/>
                </v:line>
                <v:line id="_x0000_s1026" o:spid="_x0000_s1026" o:spt="20" style="position:absolute;left:2005965;top:3319780;flip:x;height:160020;width:635;" filled="f" stroked="t" coordsize="21600,21600" o:gfxdata="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oBKR09QAAAAFAQAADwAAAAAAAAABACAAAAAiAAAAZHJzL2Rvd25yZXYueG1sUEsBAhQAFAAAAAgA&#10;h07iQE4FnDjwAQAArwMAAA4AAAAAAAAAAQAgAAAAIwEAAGRycy9lMm9Eb2MueG1sUEsFBgAAAAAG&#10;AAYAWQEAAIUFAAAAAA==&#10;">
                  <v:fill on="f" focussize="0,0"/>
                  <v:stroke color="#000000" joinstyle="round"/>
                  <v:imagedata o:title=""/>
                  <o:lock v:ext="edit" aspectratio="f"/>
                </v:line>
                <v:line id="_x0000_s1026" o:spid="_x0000_s1026" o:spt="20" style="position:absolute;left:2463165;top:3322320;height:152400;width:635;" filled="f" stroked="t" coordsize="21600,21600" o:gfxdata="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sJJ591AAA&#10;AAUBAAAPAAAAAAAAAAEAIAAAACIAAABkcnMvZG93bnJldi54bWxQSwECFAAUAAAACACHTuJA1Jwf&#10;CekBAAClAwAADgAAAAAAAAABACAAAAAjAQAAZHJzL2Uyb0RvYy54bWxQSwUGAAAAAAYABgBZAQAA&#10;fgUAAAAA&#10;">
                  <v:fill on="f" focussize="0,0"/>
                  <v:stroke color="#000000" joinstyle="round"/>
                  <v:imagedata o:title=""/>
                  <o:lock v:ext="edit" aspectratio="f"/>
                </v:line>
                <v:line id="_x0000_s1026" o:spid="_x0000_s1026" o:spt="20" style="position:absolute;left:2059305;top:5934710;flip:y;height:7620;width:635;" filled="f" stroked="t" coordsize="21600,21600" o:gfxdata="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uQGMf1gAAAAUBAAAPAAAAAAAAAAEAIAAAACIAAABkcnMvZG93bnJldi54bWxQSwECFAAUAAAA&#10;CACHTuJA45jKU/ABAACvAwAADgAAAAAAAAABACAAAAAlAQAAZHJzL2Uyb0RvYy54bWxQSwUGAAAA&#10;AAYABgBZAQAAhwUAAAAA&#10;">
                  <v:fill on="f" focussize="0,0"/>
                  <v:stroke color="#000000" joinstyle="round" startarrow="open" endarrow="open"/>
                  <v:imagedata o:title=""/>
                  <o:lock v:ext="edit" aspectratio="f"/>
                </v:line>
                <v:line id="_x0000_s1026" o:spid="_x0000_s1026" o:spt="20" style="position:absolute;left:1106805;top:3663950;height:114300;width:635;" filled="f" stroked="t" coordsize="21600,21600" o:gfxdata="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rCSefdQA&#10;AAAFAQAADwAAAAAAAAABACAAAAAiAAAAZHJzL2Rvd25yZXYueG1sUEsBAhQAFAAAAAgAh07iQNaA&#10;4pbqAQAApQMAAA4AAAAAAAAAAQAgAAAAIwEAAGRycy9lMm9Eb2MueG1sUEsFBgAAAAAGAAYAWQEA&#10;AH8FAAAAAA==&#10;">
                  <v:fill on="f" focussize="0,0"/>
                  <v:stroke color="#000000" joinstyle="round"/>
                  <v:imagedata o:title=""/>
                  <o:lock v:ext="edit" aspectratio="f"/>
                </v:line>
                <v:line id="_x0000_s1026" o:spid="_x0000_s1026" o:spt="20" style="position:absolute;left:2882265;top:3346450;height:220980;width:7620;" filled="f" stroked="t" coordsize="21600,21600" o:gfxdata="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sJJ59&#10;1AAAAAUBAAAPAAAAAAAAAAEAIAAAACIAAABkcnMvZG93bnJldi54bWxQSwECFAAUAAAACACHTuJA&#10;qcdTvOwBAACmAwAADgAAAAAAAAABACAAAAAjAQAAZHJzL2Uyb0RvYy54bWxQSwUGAAAAAAYABgBZ&#10;AQAAgQUAAAAA&#10;">
                  <v:fill on="f" focussize="0,0"/>
                  <v:stroke color="#000000" joinstyle="round"/>
                  <v:imagedata o:title=""/>
                  <o:lock v:ext="edit" aspectratio="f"/>
                </v:line>
                <v:line id="_x0000_s1026" o:spid="_x0000_s1026" o:spt="20" style="position:absolute;left:3340100;top:3346450;flip:x;height:213360;width:6985;" filled="f" stroked="t" coordsize="21600,21600" o:gfxdata="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g&#10;EpHT1AAAAAUBAAAPAAAAAAAAAAEAIAAAACIAAABkcnMvZG93bnJldi54bWxQSwECFAAUAAAACACH&#10;TuJAynFnde8BAACwAwAADgAAAAAAAAABACAAAAAjAQAAZHJzL2Uyb0RvYy54bWxQSwUGAAAAAAYA&#10;BgBZAQAAhAUAAAAA&#10;">
                  <v:fill on="f" focussize="0,0"/>
                  <v:stroke color="#000000" joinstyle="round"/>
                  <v:imagedata o:title=""/>
                  <o:lock v:ext="edit" aspectratio="f"/>
                </v:line>
                <v:line id="_x0000_s1026" o:spid="_x0000_s1026" o:spt="20" style="position:absolute;left:3827780;top:3346450;flip:x;height:213360;width:6985;" filled="f" stroked="t" coordsize="21600,21600" o:gfxdata="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gEpHT1AAAAAUBAAAPAAAAAAAAAAEAIAAAACIAAABkcnMvZG93bnJldi54bWxQSwECFAAUAAAA&#10;CACHTuJAW83JbfIBAACwAwAADgAAAAAAAAABACAAAAAjAQAAZHJzL2Uyb0RvYy54bWxQSwUGAAAA&#10;AAYABgBZAQAAhwUAAAAA&#10;">
                  <v:fill on="f" focussize="0,0"/>
                  <v:stroke color="#000000" joinstyle="round"/>
                  <v:imagedata o:title=""/>
                  <o:lock v:ext="edit" aspectratio="f"/>
                </v:line>
                <v:line id="_x0000_s1026" o:spid="_x0000_s1026" o:spt="20" style="position:absolute;left:4307205;top:3361690;height:114300;width:635;" filled="f" stroked="t" coordsize="21600,21600" o:gfxdata="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rCSefdQAAAAF&#10;AQAADwAAAAAAAAABACAAAAAiAAAAZHJzL2Rvd25yZXYueG1sUEsBAhQAFAAAAAgAh07iQPTZUpzn&#10;AQAApQMAAA4AAAAAAAAAAQAgAAAAIwEAAGRycy9lMm9Eb2MueG1sUEsFBgAAAAAGAAYAWQEAAHwF&#10;AAAAAA==&#10;">
                  <v:fill on="f" focussize="0,0"/>
                  <v:stroke color="#000000" joinstyle="round"/>
                  <v:imagedata o:title=""/>
                  <o:lock v:ext="edit" aspectratio="f"/>
                </v:line>
                <v:line id="_x0000_s1026" o:spid="_x0000_s1026" o:spt="20" style="position:absolute;left:4741545;top:3369310;height:83820;width:635;" filled="f" stroked="t" coordsize="21600,21600" o:gfxdata="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rCSefdQA&#10;AAAFAQAADwAAAAAAAAABACAAAAAiAAAAZHJzL2Rvd25yZXYueG1sUEsBAhQAFAAAAAgAh07iQEJ4&#10;xazqAQAApAMAAA4AAAAAAAAAAQAgAAAAIwEAAGRycy9lMm9Eb2MueG1sUEsFBgAAAAAGAAYAWQEA&#10;AH8FAAAAAA==&#10;">
                  <v:fill on="f" focussize="0,0"/>
                  <v:stroke color="#000000" joinstyle="round"/>
                  <v:imagedata o:title=""/>
                  <o:lock v:ext="edit" aspectratio="f"/>
                </v:line>
                <v:line id="_x0000_s1026" o:spid="_x0000_s1026" o:spt="20" style="position:absolute;left:5221605;top:3376930;height:129540;width:635;" filled="f" stroked="t" coordsize="21600,21600" o:gfxdata="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rCSefdQA&#10;AAAFAQAADwAAAAAAAAABACAAAAAiAAAAZHJzL2Rvd25yZXYueG1sUEsBAhQAFAAAAAgAh07iQLoX&#10;BCfqAQAApQMAAA4AAAAAAAAAAQAgAAAAIwEAAGRycy9lMm9Eb2MueG1sUEsFBgAAAAAGAAYAWQEA&#10;AH8FAAAAAA==&#10;">
                  <v:fill on="f" focussize="0,0"/>
                  <v:stroke color="#000000" joinstyle="round"/>
                  <v:imagedata o:title=""/>
                  <o:lock v:ext="edit" aspectratio="f"/>
                </v:line>
                <v:line id="_x0000_s1026" o:spid="_x0000_s1026" o:spt="20" style="position:absolute;left:4314825;top:3613150;height:236220;width:635;" filled="f" stroked="t" coordsize="21600,21600" o:gfxdata="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wknn3UAAAA&#10;BQEAAA8AAAAAAAAAAQAgAAAAIgAAAGRycy9kb3ducmV2LnhtbFBLAQIUABQAAAAIAIdO4kCcrT44&#10;6AEAAKUDAAAOAAAAAAAAAAEAIAAAACMBAABkcnMvZTJvRG9jLnhtbFBLBQYAAAAABgAGAFkBAAB9&#10;BQAAAAA=&#10;">
                  <v:fill on="f" focussize="0,0"/>
                  <v:stroke color="#000000" joinstyle="round"/>
                  <v:imagedata o:title=""/>
                  <o:lock v:ext="edit" aspectratio="f"/>
                </v:line>
                <v:line id="_x0000_s1026" o:spid="_x0000_s1026" o:spt="20" style="position:absolute;left:1122045;top:4067810;height:236220;width:635;" filled="f" stroked="t" coordsize="21600,21600" o:gfxdata="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wknn3UAAAABQEA&#10;AA8AAAAAAAAAAQAgAAAAIgAAAGRycy9kb3ducmV2LnhtbFBLAQIUABQAAAAIAIdO4kDpICJu5QEA&#10;AKUDAAAOAAAAAAAAAAEAIAAAACMBAABkcnMvZTJvRG9jLnhtbFBLBQYAAAAABgAGAFkBAAB6BQAA&#10;AAA=&#10;">
                  <v:fill on="f" focussize="0,0"/>
                  <v:stroke color="#000000" joinstyle="round"/>
                  <v:imagedata o:title=""/>
                  <o:lock v:ext="edit" aspectratio="f"/>
                </v:line>
                <v:line id="_x0000_s1026" o:spid="_x0000_s1026" o:spt="20" style="position:absolute;left:1122045;top:4296410;height:635;width:3192780;" filled="f" stroked="t" coordsize="21600,21600" o:gfxdata="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sJJ591AAA&#10;AAUBAAAPAAAAAAAAAAEAIAAAACIAAABkcnMvZG93bnJldi54bWxQSwECFAAUAAAACACHTuJAK3aI&#10;dOkBAACmAwAADgAAAAAAAAABACAAAAAjAQAAZHJzL2Uyb0RvYy54bWxQSwUGAAAAAAYABgBZAQAA&#10;fgUAAAAA&#10;">
                  <v:fill on="f" focussize="0,0"/>
                  <v:stroke color="#000000" joinstyle="round"/>
                  <v:imagedata o:title=""/>
                  <o:lock v:ext="edit" aspectratio="f"/>
                </v:line>
                <v:line id="_x0000_s1026" o:spid="_x0000_s1026" o:spt="20" style="position:absolute;left:4322445;top:4128770;height:182880;width:7620;" filled="f" stroked="t" coordsize="21600,21600" o:gfxdata="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rCSefdQA&#10;AAAFAQAADwAAAAAAAAABACAAAAAiAAAAZHJzL2Rvd25yZXYueG1sUEsBAhQAFAAAAAgAh07iQPIg&#10;AzbqAQAApgMAAA4AAAAAAAAAAQAgAAAAIwEAAGRycy9lMm9Eb2MueG1sUEsFBgAAAAAGAAYAWQEA&#10;AH8FAAAAAA==&#10;">
                  <v:fill on="f" focussize="0,0"/>
                  <v:stroke color="#000000" joinstyle="round"/>
                  <v:imagedata o:title=""/>
                  <o:lock v:ext="edit" aspectratio="f"/>
                </v:line>
                <v:shape id="_x0000_s1026" o:spid="_x0000_s1026" o:spt="22" type="#_x0000_t22" style="position:absolute;left:1593215;top:5256530;height:487680;width:2270760;" fillcolor="#FFFFFF" filled="t" stroked="t" coordsize="21600,21600" o:gfxdata="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H64qstYAAAAFAQAADwAAAAAAAAABACAAAAAiAAAAZHJzL2Rv&#10;d25yZXYueG1sUEsBAhQAFAAAAAgAh07iQL/RbYsDAgAAAgQAAA4AAAAAAAAAAQAgAAAAJQEAAGRy&#10;cy9lMm9Eb2MueG1sUEsFBgAAAAAGAAYAWQEAAJoFAAAAAA==&#10;" adj="5400">
                  <v:fill on="t" focussize="0,0"/>
                  <v:stroke color="#000000" joinstyle="round"/>
                  <v:imagedata o:title=""/>
                  <o:lock v:ext="edit" aspectratio="f"/>
                </v:shape>
                <v:shape id="_x0000_s1026" o:spid="_x0000_s1026" o:spt="202" type="#_x0000_t202" style="position:absolute;left:2240915;top:5393690;height:472440;width:1051560;" filled="f" stroked="f" coordsize="21600,21600" o:gfxdata="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D+/9nA0gAAAAUBAAAPAAAAAAAAAAEAIAAA&#10;ACIAAABkcnMvZG93bnJldi54bWxQSwECFAAUAAAACACHTuJAoqIv3qABAAAQAwAADgAAAAAAAAAB&#10;ACAAAAAhAQAAZHJzL2Uyb0RvYy54bWxQSwUGAAAAAAYABgBZAQAAMwUAAAAA&#10;">
                  <v:fill on="f" focussize="0,0"/>
                  <v:stroke on="f"/>
                  <v:imagedata o:title=""/>
                  <o:lock v:ext="edit" aspectratio="f"/>
                  <v:textbox>
                    <w:txbxContent>
                      <w:p>
                        <w:pPr>
                          <w:rPr>
                            <w:rFonts w:hint="default" w:eastAsia="宋体"/>
                            <w:lang w:val="en-US" w:eastAsia="zh-CN"/>
                          </w:rPr>
                        </w:pPr>
                        <w:r>
                          <w:rPr>
                            <w:rFonts w:hint="eastAsia"/>
                            <w:lang w:val="en-US" w:eastAsia="zh-CN"/>
                          </w:rPr>
                          <w:t>Localstorage</w:t>
                        </w:r>
                      </w:p>
                    </w:txbxContent>
                  </v:textbox>
                </v:shape>
                <v:line id="_x0000_s1026" o:spid="_x0000_s1026" o:spt="20" style="position:absolute;left:2399665;top:4304030;height:944880;width:635;" filled="f" stroked="t" coordsize="21600,21600" o:gfxdata="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r&#10;42OP2AAAAAUBAAAPAAAAAAAAAAEAIAAAACIAAABkcnMvZG93bnJldi54bWxQSwECFAAUAAAACACH&#10;TuJAM+ky1+sBAACpAwAADgAAAAAAAAABACAAAAAnAQAAZHJzL2Uyb0RvYy54bWxQSwUGAAAAAAYA&#10;BgBZAQAAhAUAAAAA&#10;">
                  <v:fill on="f" focussize="0,0"/>
                  <v:stroke color="#000000" joinstyle="round" startarrow="open" endarrow="open"/>
                  <v:imagedata o:title=""/>
                  <o:lock v:ext="edit" aspectratio="f"/>
                </v:line>
                <v:line id="_x0000_s1026" o:spid="_x0000_s1026" o:spt="20" style="position:absolute;left:2945765;top:4302125;height:939800;width:0;" filled="f" stroked="t" coordsize="21600,21600" o:gfxdata="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r&#10;42OP2AAAAAUBAAAPAAAAAAAAAAEAIAAAACIAAABkcnMvZG93bnJldi54bWxQSwECFAAUAAAACACH&#10;TuJAw5b3kesBAACnAwAADgAAAAAAAAABACAAAAAnAQAAZHJzL2Uyb0RvYy54bWxQSwUGAAAAAAYA&#10;BgBZAQAAhAUAAAAA&#10;">
                  <v:fill on="f" focussize="0,0"/>
                  <v:stroke color="#000000" joinstyle="round" startarrow="open" endarrow="open"/>
                  <v:imagedata o:title=""/>
                  <o:lock v:ext="edit" aspectratio="f"/>
                </v:line>
                <w10:wrap type="none"/>
                <w10:anchorlock/>
              </v:group>
            </w:pict>
          </mc:Fallback>
        </mc:AlternateConten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3.4.2部分模块</w:t>
      </w:r>
    </w:p>
    <w:p>
      <w:pPr>
        <w:numPr>
          <w:ilvl w:val="0"/>
          <w:numId w:val="0"/>
        </w:numPr>
        <w:jc w:val="center"/>
        <w:rPr>
          <w:rFonts w:hint="eastAsia" w:ascii="宋体" w:hAnsi="宋体" w:eastAsia="宋体" w:cs="宋体"/>
          <w:sz w:val="24"/>
          <w:szCs w:val="24"/>
          <w:lang w:val="en-US" w:eastAsia="zh-CN"/>
        </w:rPr>
      </w:pPr>
    </w:p>
    <w:p>
      <w:pPr>
        <w:numPr>
          <w:ilvl w:val="0"/>
          <w:numId w:val="0"/>
        </w:numPr>
        <w:jc w:val="center"/>
        <w:outlineLvl w:val="1"/>
        <w:rPr>
          <w:rFonts w:hint="eastAsia" w:ascii="宋体" w:hAnsi="宋体" w:eastAsia="宋体" w:cs="宋体"/>
          <w:sz w:val="24"/>
          <w:szCs w:val="24"/>
          <w:lang w:val="en-US" w:eastAsia="zh-CN"/>
        </w:rPr>
      </w:pPr>
      <w:bookmarkStart w:id="19" w:name="_Toc18136"/>
      <w:bookmarkStart w:id="20" w:name="_Toc25834"/>
      <w:r>
        <w:rPr>
          <w:rFonts w:hint="eastAsia" w:ascii="宋体" w:hAnsi="宋体" w:eastAsia="宋体" w:cs="宋体"/>
          <w:sz w:val="24"/>
          <w:szCs w:val="24"/>
          <w:lang w:val="en-US" w:eastAsia="zh-CN"/>
        </w:rPr>
        <w:t>增添管理模块</w:t>
      </w:r>
      <w:bookmarkEnd w:id="19"/>
      <w:bookmarkEnd w:id="20"/>
    </w:p>
    <w:p>
      <w:pPr>
        <w:numPr>
          <w:ilvl w:val="0"/>
          <w:numId w:val="0"/>
        </w:numPr>
        <w:jc w:val="center"/>
        <w:rPr>
          <w:rFonts w:hint="eastAsia" w:ascii="宋体" w:hAnsi="宋体" w:eastAsia="宋体" w:cs="宋体"/>
          <w:sz w:val="24"/>
          <w:szCs w:val="24"/>
          <w:lang w:val="en-US" w:eastAsia="zh-CN"/>
        </w:rPr>
      </w:pPr>
      <w:r>
        <w:rPr>
          <w:rFonts w:hint="eastAsia" w:ascii="宋体" w:hAnsi="宋体" w:eastAsia="宋体" w:cs="宋体"/>
          <w:sz w:val="24"/>
        </w:rPr>
        <mc:AlternateContent>
          <mc:Choice Requires="wps">
            <w:drawing>
              <wp:anchor distT="0" distB="0" distL="114300" distR="114300" simplePos="0" relativeHeight="251660288" behindDoc="0" locked="0" layoutInCell="1" allowOverlap="1">
                <wp:simplePos x="0" y="0"/>
                <wp:positionH relativeFrom="column">
                  <wp:posOffset>1330960</wp:posOffset>
                </wp:positionH>
                <wp:positionV relativeFrom="paragraph">
                  <wp:posOffset>142875</wp:posOffset>
                </wp:positionV>
                <wp:extent cx="2643505" cy="312420"/>
                <wp:effectExtent l="4445" t="4445" r="19050" b="18415"/>
                <wp:wrapNone/>
                <wp:docPr id="113" name="文本框 113"/>
                <wp:cNvGraphicFramePr/>
                <a:graphic xmlns:a="http://schemas.openxmlformats.org/drawingml/2006/main">
                  <a:graphicData uri="http://schemas.microsoft.com/office/word/2010/wordprocessingShape">
                    <wps:wsp>
                      <wps:cNvSpPr txBox="1"/>
                      <wps:spPr>
                        <a:xfrm>
                          <a:off x="0" y="0"/>
                          <a:ext cx="2643505" cy="3124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输入：管理者输入相关书籍或借阅信息</w:t>
                            </w:r>
                          </w:p>
                        </w:txbxContent>
                      </wps:txbx>
                      <wps:bodyPr upright="1"/>
                    </wps:wsp>
                  </a:graphicData>
                </a:graphic>
              </wp:anchor>
            </w:drawing>
          </mc:Choice>
          <mc:Fallback>
            <w:pict>
              <v:shape id="_x0000_s1026" o:spid="_x0000_s1026" o:spt="202" type="#_x0000_t202" style="position:absolute;left:0pt;margin-left:104.8pt;margin-top:11.25pt;height:24.6pt;width:208.15pt;z-index:251660288;mso-width-relative:page;mso-height-relative:page;" fillcolor="#FFFFFF" filled="t" stroked="t" coordsize="21600,21600" o:gfxdata="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lcXrtkAAAAJAQAADwAAAAAAAAABACAAAAAiAAAAZHJzL2Rvd25yZXYueG1sUEsB&#10;AhQAFAAAAAgAh07iQMeNRPX0AQAA7AMAAA4AAAAAAAAAAQAgAAAAKAEAAGRycy9lMm9Eb2MueG1s&#10;UEsFBgAAAAAGAAYAWQEAAI4FAAAAAA==&#10;">
                <v:fill on="t" focussize="0,0"/>
                <v:stroke color="#000000" joinstyle="miter"/>
                <v:imagedata o:title=""/>
                <o:lock v:ext="edit" aspectratio="f"/>
                <v:textbox>
                  <w:txbxContent>
                    <w:p>
                      <w:pPr>
                        <w:rPr>
                          <w:rFonts w:hint="default" w:eastAsia="宋体"/>
                          <w:lang w:val="en-US" w:eastAsia="zh-CN"/>
                        </w:rPr>
                      </w:pPr>
                      <w:r>
                        <w:rPr>
                          <w:rFonts w:hint="eastAsia"/>
                          <w:lang w:val="en-US" w:eastAsia="zh-CN"/>
                        </w:rPr>
                        <w:t>输入：管理者输入相关书籍或借阅信息</w:t>
                      </w:r>
                    </w:p>
                  </w:txbxContent>
                </v:textbox>
              </v:shape>
            </w:pict>
          </mc:Fallback>
        </mc:AlternateContent>
      </w:r>
    </w:p>
    <w:p>
      <w:pPr>
        <w:numPr>
          <w:ilvl w:val="0"/>
          <w:numId w:val="0"/>
        </w:numPr>
        <w:rPr>
          <w:rFonts w:hint="eastAsia" w:ascii="宋体" w:hAnsi="宋体" w:eastAsia="宋体" w:cs="宋体"/>
          <w:sz w:val="24"/>
        </w:rPr>
      </w:pPr>
      <w:r>
        <w:rPr>
          <w:rFonts w:hint="eastAsia" w:ascii="宋体" w:hAnsi="宋体" w:eastAsia="宋体" w:cs="宋体"/>
          <w:sz w:val="24"/>
        </w:rPr>
        <mc:AlternateContent>
          <mc:Choice Requires="wps">
            <w:drawing>
              <wp:anchor distT="0" distB="0" distL="114300" distR="114300" simplePos="0" relativeHeight="251664384" behindDoc="0" locked="0" layoutInCell="1" allowOverlap="1">
                <wp:simplePos x="0" y="0"/>
                <wp:positionH relativeFrom="column">
                  <wp:posOffset>2647950</wp:posOffset>
                </wp:positionH>
                <wp:positionV relativeFrom="paragraph">
                  <wp:posOffset>805815</wp:posOffset>
                </wp:positionV>
                <wp:extent cx="635" cy="259080"/>
                <wp:effectExtent l="48895" t="0" r="57150" b="0"/>
                <wp:wrapNone/>
                <wp:docPr id="121" name="直接连接符 121"/>
                <wp:cNvGraphicFramePr/>
                <a:graphic xmlns:a="http://schemas.openxmlformats.org/drawingml/2006/main">
                  <a:graphicData uri="http://schemas.microsoft.com/office/word/2010/wordprocessingShape">
                    <wps:wsp>
                      <wps:cNvSpPr/>
                      <wps:spPr>
                        <a:xfrm>
                          <a:off x="0" y="0"/>
                          <a:ext cx="635" cy="25908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208.5pt;margin-top:63.45pt;height:20.4pt;width:0.05pt;z-index:251664384;mso-width-relative:page;mso-height-relative:page;" filled="f" stroked="t" coordsize="21600,21600" o:gfxdata="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qIsBfaAAAA&#10;CwEAAA8AAAAAAAAAAQAgAAAAIgAAAGRycy9kb3ducmV2LnhtbFBLAQIUABQAAAAIAIdO4kApl4Aj&#10;4gEAAJwDAAAOAAAAAAAAAAEAIAAAACkBAABkcnMvZTJvRG9jLnhtbFBLBQYAAAAABgAGAFkBAAB9&#10;BQAAAAA=&#10;">
                <v:fill on="f" focussize="0,0"/>
                <v:stroke color="#000000" joinstyle="round" endarrow="open"/>
                <v:imagedata o:title=""/>
                <o:lock v:ext="edit" aspectratio="f"/>
              </v:line>
            </w:pict>
          </mc:Fallback>
        </mc:AlternateContent>
      </w:r>
      <w:r>
        <w:rPr>
          <w:rFonts w:hint="eastAsia" w:ascii="宋体" w:hAnsi="宋体" w:eastAsia="宋体" w:cs="宋体"/>
          <w:sz w:val="24"/>
        </w:rPr>
        <mc:AlternateContent>
          <mc:Choice Requires="wps">
            <w:drawing>
              <wp:anchor distT="0" distB="0" distL="114300" distR="114300" simplePos="0" relativeHeight="251663360" behindDoc="0" locked="0" layoutInCell="1" allowOverlap="1">
                <wp:simplePos x="0" y="0"/>
                <wp:positionH relativeFrom="column">
                  <wp:posOffset>2632710</wp:posOffset>
                </wp:positionH>
                <wp:positionV relativeFrom="paragraph">
                  <wp:posOffset>249555</wp:posOffset>
                </wp:positionV>
                <wp:extent cx="635" cy="228600"/>
                <wp:effectExtent l="48895" t="0" r="57150" b="0"/>
                <wp:wrapNone/>
                <wp:docPr id="125" name="直接连接符 125"/>
                <wp:cNvGraphicFramePr/>
                <a:graphic xmlns:a="http://schemas.openxmlformats.org/drawingml/2006/main">
                  <a:graphicData uri="http://schemas.microsoft.com/office/word/2010/wordprocessingShape">
                    <wps:wsp>
                      <wps:cNvSpPr/>
                      <wps:spPr>
                        <a:xfrm>
                          <a:off x="0" y="0"/>
                          <a:ext cx="635" cy="22860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207.3pt;margin-top:19.65pt;height:18pt;width:0.05pt;z-index:251663360;mso-width-relative:page;mso-height-relative:page;" filled="f" stroked="t" coordsize="21600,21600" o:gfxdata="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Av6nptoAAAAJ&#10;AQAADwAAAAAAAAABACAAAAAiAAAAZHJzL2Rvd25yZXYueG1sUEsBAhQAFAAAAAgAh07iQGXTz9rh&#10;AQAAnAMAAA4AAAAAAAAAAQAgAAAAKQEAAGRycy9lMm9Eb2MueG1sUEsFBgAAAAAGAAYAWQEAAHwF&#10;AAAAAA==&#10;">
                <v:fill on="f" focussize="0,0"/>
                <v:stroke color="#000000" joinstyle="round" endarrow="open"/>
                <v:imagedata o:title=""/>
                <o:lock v:ext="edit" aspectratio="f"/>
              </v:line>
            </w:pict>
          </mc:Fallback>
        </mc:AlternateContent>
      </w:r>
      <w:r>
        <w:rPr>
          <w:rFonts w:hint="eastAsia" w:ascii="宋体" w:hAnsi="宋体" w:eastAsia="宋体" w:cs="宋体"/>
          <w:sz w:val="24"/>
        </w:rPr>
        <mc:AlternateContent>
          <mc:Choice Requires="wps">
            <w:drawing>
              <wp:anchor distT="0" distB="0" distL="114300" distR="114300" simplePos="0" relativeHeight="251662336" behindDoc="0" locked="0" layoutInCell="1" allowOverlap="1">
                <wp:simplePos x="0" y="0"/>
                <wp:positionH relativeFrom="column">
                  <wp:posOffset>1628140</wp:posOffset>
                </wp:positionH>
                <wp:positionV relativeFrom="paragraph">
                  <wp:posOffset>1064895</wp:posOffset>
                </wp:positionV>
                <wp:extent cx="2164080" cy="312420"/>
                <wp:effectExtent l="4445" t="4445" r="10795" b="18415"/>
                <wp:wrapNone/>
                <wp:docPr id="112" name="文本框 112"/>
                <wp:cNvGraphicFramePr/>
                <a:graphic xmlns:a="http://schemas.openxmlformats.org/drawingml/2006/main">
                  <a:graphicData uri="http://schemas.microsoft.com/office/word/2010/wordprocessingShape">
                    <wps:wsp>
                      <wps:cNvSpPr txBox="1"/>
                      <wps:spPr>
                        <a:xfrm>
                          <a:off x="0" y="0"/>
                          <a:ext cx="2164080" cy="3124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输出：已保存信息</w:t>
                            </w:r>
                          </w:p>
                        </w:txbxContent>
                      </wps:txbx>
                      <wps:bodyPr upright="1"/>
                    </wps:wsp>
                  </a:graphicData>
                </a:graphic>
              </wp:anchor>
            </w:drawing>
          </mc:Choice>
          <mc:Fallback>
            <w:pict>
              <v:shape id="_x0000_s1026" o:spid="_x0000_s1026" o:spt="202" type="#_x0000_t202" style="position:absolute;left:0pt;margin-left:128.2pt;margin-top:83.85pt;height:24.6pt;width:170.4pt;z-index:251662336;mso-width-relative:page;mso-height-relative:page;" fillcolor="#FFFFFF" filled="t" stroked="t" coordsize="21600,21600" o:gfxdata="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1xkJd2QAAAAsBAAAPAAAAAAAAAAEAIAAAACIAAABkcnMvZG93bnJldi54bWxQSwEC&#10;FAAUAAAACACHTuJAQ6qTXPMBAADsAwAADgAAAAAAAAABACAAAAAoAQAAZHJzL2Uyb0RvYy54bWxQ&#10;SwUGAAAAAAYABgBZAQAAjQUAAAAA&#10;">
                <v:fill on="t" focussize="0,0"/>
                <v:stroke color="#000000" joinstyle="miter"/>
                <v:imagedata o:title=""/>
                <o:lock v:ext="edit" aspectratio="f"/>
                <v:textbox>
                  <w:txbxContent>
                    <w:p>
                      <w:pPr>
                        <w:rPr>
                          <w:rFonts w:hint="default" w:eastAsia="宋体"/>
                          <w:lang w:val="en-US" w:eastAsia="zh-CN"/>
                        </w:rPr>
                      </w:pPr>
                      <w:r>
                        <w:rPr>
                          <w:rFonts w:hint="eastAsia"/>
                          <w:lang w:val="en-US" w:eastAsia="zh-CN"/>
                        </w:rPr>
                        <w:t>输出：已保存信息</w:t>
                      </w:r>
                    </w:p>
                  </w:txbxContent>
                </v:textbox>
              </v:shape>
            </w:pict>
          </mc:Fallback>
        </mc:AlternateContent>
      </w:r>
      <w:r>
        <w:rPr>
          <w:rFonts w:hint="eastAsia" w:ascii="宋体" w:hAnsi="宋体" w:eastAsia="宋体" w:cs="宋体"/>
          <w:sz w:val="24"/>
        </w:rPr>
        <mc:AlternateContent>
          <mc:Choice Requires="wps">
            <w:drawing>
              <wp:anchor distT="0" distB="0" distL="114300" distR="114300" simplePos="0" relativeHeight="251661312" behindDoc="0" locked="0" layoutInCell="1" allowOverlap="1">
                <wp:simplePos x="0" y="0"/>
                <wp:positionH relativeFrom="column">
                  <wp:posOffset>1620520</wp:posOffset>
                </wp:positionH>
                <wp:positionV relativeFrom="paragraph">
                  <wp:posOffset>485775</wp:posOffset>
                </wp:positionV>
                <wp:extent cx="2164080" cy="312420"/>
                <wp:effectExtent l="4445" t="4445" r="10795" b="18415"/>
                <wp:wrapNone/>
                <wp:docPr id="123" name="文本框 123"/>
                <wp:cNvGraphicFramePr/>
                <a:graphic xmlns:a="http://schemas.openxmlformats.org/drawingml/2006/main">
                  <a:graphicData uri="http://schemas.microsoft.com/office/word/2010/wordprocessingShape">
                    <wps:wsp>
                      <wps:cNvSpPr txBox="1"/>
                      <wps:spPr>
                        <a:xfrm>
                          <a:off x="0" y="0"/>
                          <a:ext cx="2164080" cy="3124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处理：本地存储器进行存储</w:t>
                            </w:r>
                          </w:p>
                        </w:txbxContent>
                      </wps:txbx>
                      <wps:bodyPr upright="1"/>
                    </wps:wsp>
                  </a:graphicData>
                </a:graphic>
              </wp:anchor>
            </w:drawing>
          </mc:Choice>
          <mc:Fallback>
            <w:pict>
              <v:shape id="_x0000_s1026" o:spid="_x0000_s1026" o:spt="202" type="#_x0000_t202" style="position:absolute;left:0pt;margin-left:127.6pt;margin-top:38.25pt;height:24.6pt;width:170.4pt;z-index:251661312;mso-width-relative:page;mso-height-relative:page;" fillcolor="#FFFFFF" filled="t" stroked="t" coordsize="21600,21600" o:gfxdata="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EezGdkAAAAKAQAADwAAAAAAAAABACAAAAAiAAAAZHJzL2Rvd25yZXYueG1sUEsB&#10;AhQAFAAAAAgAh07iQOcKDqX0AQAA7AMAAA4AAAAAAAAAAQAgAAAAKAEAAGRycy9lMm9Eb2MueG1s&#10;UEsFBgAAAAAGAAYAWQEAAI4FAAAAAA==&#10;">
                <v:fill on="t" focussize="0,0"/>
                <v:stroke color="#000000" joinstyle="miter"/>
                <v:imagedata o:title=""/>
                <o:lock v:ext="edit" aspectratio="f"/>
                <v:textbox>
                  <w:txbxContent>
                    <w:p>
                      <w:pPr>
                        <w:rPr>
                          <w:rFonts w:hint="default" w:eastAsia="宋体"/>
                          <w:lang w:val="en-US" w:eastAsia="zh-CN"/>
                        </w:rPr>
                      </w:pPr>
                      <w:r>
                        <w:rPr>
                          <w:rFonts w:hint="eastAsia"/>
                          <w:lang w:val="en-US" w:eastAsia="zh-CN"/>
                        </w:rPr>
                        <w:t>处理：本地存储器进行存储</w:t>
                      </w:r>
                    </w:p>
                  </w:txbxContent>
                </v:textbox>
              </v:shape>
            </w:pict>
          </mc:Fallback>
        </mc:AlternateContent>
      </w:r>
    </w:p>
    <w:p>
      <w:pPr>
        <w:bidi w:val="0"/>
        <w:rPr>
          <w:rFonts w:hint="eastAsia" w:ascii="宋体" w:hAnsi="宋体" w:eastAsia="宋体" w:cs="宋体"/>
          <w:kern w:val="2"/>
          <w:sz w:val="21"/>
          <w:szCs w:val="24"/>
          <w:lang w:val="en-US" w:eastAsia="zh-CN" w:bidi="ar-SA"/>
        </w:rPr>
      </w:pPr>
    </w:p>
    <w:p>
      <w:pPr>
        <w:bidi w:val="0"/>
        <w:rPr>
          <w:rFonts w:hint="eastAsia" w:ascii="宋体" w:hAnsi="宋体" w:eastAsia="宋体" w:cs="宋体"/>
          <w:lang w:val="en-US" w:eastAsia="zh-CN"/>
        </w:rPr>
      </w:pPr>
    </w:p>
    <w:p>
      <w:pPr>
        <w:bidi w:val="0"/>
        <w:rPr>
          <w:rFonts w:hint="eastAsia" w:ascii="宋体" w:hAnsi="宋体" w:eastAsia="宋体" w:cs="宋体"/>
          <w:lang w:val="en-US" w:eastAsia="zh-CN"/>
        </w:rPr>
      </w:pPr>
    </w:p>
    <w:p>
      <w:pPr>
        <w:bidi w:val="0"/>
        <w:rPr>
          <w:rFonts w:hint="eastAsia" w:ascii="宋体" w:hAnsi="宋体" w:eastAsia="宋体" w:cs="宋体"/>
          <w:lang w:val="en-US" w:eastAsia="zh-CN"/>
        </w:rPr>
      </w:pPr>
    </w:p>
    <w:p>
      <w:pPr>
        <w:bidi w:val="0"/>
        <w:rPr>
          <w:rFonts w:hint="eastAsia" w:ascii="宋体" w:hAnsi="宋体" w:eastAsia="宋体" w:cs="宋体"/>
          <w:lang w:val="en-US" w:eastAsia="zh-CN"/>
        </w:rPr>
      </w:pPr>
    </w:p>
    <w:p>
      <w:pPr>
        <w:bidi w:val="0"/>
        <w:rPr>
          <w:rFonts w:hint="eastAsia" w:ascii="宋体" w:hAnsi="宋体" w:eastAsia="宋体" w:cs="宋体"/>
          <w:lang w:val="en-US" w:eastAsia="zh-CN"/>
        </w:rPr>
      </w:pPr>
    </w:p>
    <w:p>
      <w:pPr>
        <w:tabs>
          <w:tab w:val="left" w:pos="6726"/>
        </w:tabs>
        <w:bidi w:val="0"/>
        <w:jc w:val="left"/>
        <w:rPr>
          <w:rFonts w:hint="eastAsia" w:ascii="宋体" w:hAnsi="宋体" w:eastAsia="宋体" w:cs="宋体"/>
          <w:lang w:val="en-US" w:eastAsia="zh-CN"/>
        </w:rPr>
      </w:pPr>
      <w:r>
        <w:rPr>
          <w:rFonts w:hint="eastAsia" w:ascii="宋体" w:hAnsi="宋体" w:eastAsia="宋体" w:cs="宋体"/>
          <w:lang w:val="en-US" w:eastAsia="zh-CN"/>
        </w:rPr>
        <w:tab/>
      </w:r>
    </w:p>
    <w:p>
      <w:pPr>
        <w:tabs>
          <w:tab w:val="left" w:pos="6726"/>
        </w:tabs>
        <w:bidi w:val="0"/>
        <w:jc w:val="left"/>
        <w:rPr>
          <w:rFonts w:hint="eastAsia" w:ascii="宋体" w:hAnsi="宋体" w:eastAsia="宋体" w:cs="宋体"/>
          <w:lang w:val="en-US" w:eastAsia="zh-CN"/>
        </w:rPr>
      </w:pPr>
    </w:p>
    <w:p>
      <w:pPr>
        <w:tabs>
          <w:tab w:val="left" w:pos="6726"/>
        </w:tabs>
        <w:bidi w:val="0"/>
        <w:jc w:val="center"/>
        <w:outlineLvl w:val="1"/>
        <w:rPr>
          <w:rFonts w:hint="eastAsia" w:ascii="宋体" w:hAnsi="宋体" w:eastAsia="宋体" w:cs="宋体"/>
          <w:sz w:val="24"/>
          <w:szCs w:val="24"/>
          <w:lang w:val="en-US" w:eastAsia="zh-CN"/>
        </w:rPr>
      </w:pPr>
      <w:bookmarkStart w:id="21" w:name="_Toc4097"/>
      <w:bookmarkStart w:id="22" w:name="_Toc16644"/>
      <w:r>
        <w:rPr>
          <w:rFonts w:hint="eastAsia" w:ascii="宋体" w:hAnsi="宋体" w:eastAsia="宋体" w:cs="宋体"/>
          <w:sz w:val="24"/>
          <w:szCs w:val="24"/>
          <w:lang w:val="en-US" w:eastAsia="zh-CN"/>
        </w:rPr>
        <w:t>删除管理模块</w:t>
      </w:r>
      <w:bookmarkEnd w:id="21"/>
      <w:bookmarkEnd w:id="22"/>
    </w:p>
    <w:p>
      <w:pPr>
        <w:tabs>
          <w:tab w:val="left" w:pos="6726"/>
        </w:tabs>
        <w:bidi w:val="0"/>
        <w:jc w:val="center"/>
        <w:rPr>
          <w:rFonts w:hint="eastAsia" w:ascii="宋体" w:hAnsi="宋体" w:eastAsia="宋体" w:cs="宋体"/>
          <w:sz w:val="24"/>
        </w:rPr>
      </w:pPr>
      <w:r>
        <w:rPr>
          <w:rFonts w:hint="eastAsia" w:ascii="宋体" w:hAnsi="宋体" w:eastAsia="宋体" w:cs="宋体"/>
          <w:sz w:val="24"/>
        </w:rPr>
        <mc:AlternateContent>
          <mc:Choice Requires="wps">
            <w:drawing>
              <wp:anchor distT="0" distB="0" distL="114300" distR="114300" simplePos="0" relativeHeight="251669504" behindDoc="0" locked="0" layoutInCell="1" allowOverlap="1">
                <wp:simplePos x="0" y="0"/>
                <wp:positionH relativeFrom="column">
                  <wp:posOffset>2672080</wp:posOffset>
                </wp:positionH>
                <wp:positionV relativeFrom="paragraph">
                  <wp:posOffset>932180</wp:posOffset>
                </wp:positionV>
                <wp:extent cx="635" cy="236220"/>
                <wp:effectExtent l="48895" t="0" r="57150" b="7620"/>
                <wp:wrapNone/>
                <wp:docPr id="136" name="直接连接符 136"/>
                <wp:cNvGraphicFramePr/>
                <a:graphic xmlns:a="http://schemas.openxmlformats.org/drawingml/2006/main">
                  <a:graphicData uri="http://schemas.microsoft.com/office/word/2010/wordprocessingShape">
                    <wps:wsp>
                      <wps:cNvSpPr/>
                      <wps:spPr>
                        <a:xfrm>
                          <a:off x="0" y="0"/>
                          <a:ext cx="635" cy="23622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210.4pt;margin-top:73.4pt;height:18.6pt;width:0.05pt;z-index:251669504;mso-width-relative:page;mso-height-relative:page;" filled="f" stroked="t" coordsize="21600,21600" o:gfxdata="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qn1VrdkAAAAL&#10;AQAADwAAAAAAAAABACAAAAAiAAAAZHJzL2Rvd25yZXYueG1sUEsBAhQAFAAAAAgAh07iQKjFijbi&#10;AQAAnAMAAA4AAAAAAAAAAQAgAAAAKAEAAGRycy9lMm9Eb2MueG1sUEsFBgAAAAAGAAYAWQEAAHwF&#10;AAAAAA==&#10;">
                <v:fill on="f" focussize="0,0"/>
                <v:stroke color="#000000" joinstyle="round" endarrow="open"/>
                <v:imagedata o:title=""/>
                <o:lock v:ext="edit" aspectratio="f"/>
              </v:line>
            </w:pict>
          </mc:Fallback>
        </mc:AlternateContent>
      </w:r>
      <w:r>
        <w:rPr>
          <w:rFonts w:hint="eastAsia" w:ascii="宋体" w:hAnsi="宋体" w:eastAsia="宋体" w:cs="宋体"/>
          <w:sz w:val="24"/>
        </w:rPr>
        <mc:AlternateContent>
          <mc:Choice Requires="wps">
            <w:drawing>
              <wp:anchor distT="0" distB="0" distL="114300" distR="114300" simplePos="0" relativeHeight="251668480" behindDoc="0" locked="0" layoutInCell="1" allowOverlap="1">
                <wp:simplePos x="0" y="0"/>
                <wp:positionH relativeFrom="column">
                  <wp:posOffset>2649220</wp:posOffset>
                </wp:positionH>
                <wp:positionV relativeFrom="paragraph">
                  <wp:posOffset>406400</wp:posOffset>
                </wp:positionV>
                <wp:extent cx="635" cy="198120"/>
                <wp:effectExtent l="48895" t="0" r="57150" b="0"/>
                <wp:wrapNone/>
                <wp:docPr id="109" name="直接连接符 109"/>
                <wp:cNvGraphicFramePr/>
                <a:graphic xmlns:a="http://schemas.openxmlformats.org/drawingml/2006/main">
                  <a:graphicData uri="http://schemas.microsoft.com/office/word/2010/wordprocessingShape">
                    <wps:wsp>
                      <wps:cNvSpPr/>
                      <wps:spPr>
                        <a:xfrm>
                          <a:off x="0" y="0"/>
                          <a:ext cx="635" cy="19812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208.6pt;margin-top:32pt;height:15.6pt;width:0.05pt;z-index:251668480;mso-width-relative:page;mso-height-relative:page;" filled="f" stroked="t" coordsize="21600,21600" o:gfxdata="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BwWo9bZAAAA&#10;CQEAAA8AAAAAAAAAAQAgAAAAIgAAAGRycy9kb3ducmV2LnhtbFBLAQIUABQAAAAIAIdO4kABGlxT&#10;4wEAAJwDAAAOAAAAAAAAAAEAIAAAACgBAABkcnMvZTJvRG9jLnhtbFBLBQYAAAAABgAGAFkBAAB9&#10;BQAAAAA=&#10;">
                <v:fill on="f" focussize="0,0"/>
                <v:stroke color="#000000" joinstyle="round" endarrow="open"/>
                <v:imagedata o:title=""/>
                <o:lock v:ext="edit" aspectratio="f"/>
              </v:line>
            </w:pict>
          </mc:Fallback>
        </mc:AlternateContent>
      </w:r>
      <w:r>
        <w:rPr>
          <w:rFonts w:hint="eastAsia" w:ascii="宋体" w:hAnsi="宋体" w:eastAsia="宋体" w:cs="宋体"/>
          <w:sz w:val="24"/>
        </w:rPr>
        <mc:AlternateContent>
          <mc:Choice Requires="wps">
            <w:drawing>
              <wp:anchor distT="0" distB="0" distL="114300" distR="114300" simplePos="0" relativeHeight="251667456" behindDoc="0" locked="0" layoutInCell="1" allowOverlap="1">
                <wp:simplePos x="0" y="0"/>
                <wp:positionH relativeFrom="column">
                  <wp:posOffset>1704340</wp:posOffset>
                </wp:positionH>
                <wp:positionV relativeFrom="paragraph">
                  <wp:posOffset>1160780</wp:posOffset>
                </wp:positionV>
                <wp:extent cx="1965960" cy="320040"/>
                <wp:effectExtent l="4445" t="4445" r="10795" b="10795"/>
                <wp:wrapNone/>
                <wp:docPr id="118" name="文本框 118"/>
                <wp:cNvGraphicFramePr/>
                <a:graphic xmlns:a="http://schemas.openxmlformats.org/drawingml/2006/main">
                  <a:graphicData uri="http://schemas.microsoft.com/office/word/2010/wordprocessingShape">
                    <wps:wsp>
                      <wps:cNvSpPr txBox="1"/>
                      <wps:spPr>
                        <a:xfrm>
                          <a:off x="0" y="0"/>
                          <a:ext cx="1965960" cy="3200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输出：信息已被删除</w:t>
                            </w:r>
                          </w:p>
                        </w:txbxContent>
                      </wps:txbx>
                      <wps:bodyPr upright="1"/>
                    </wps:wsp>
                  </a:graphicData>
                </a:graphic>
              </wp:anchor>
            </w:drawing>
          </mc:Choice>
          <mc:Fallback>
            <w:pict>
              <v:shape id="_x0000_s1026" o:spid="_x0000_s1026" o:spt="202" type="#_x0000_t202" style="position:absolute;left:0pt;margin-left:134.2pt;margin-top:91.4pt;height:25.2pt;width:154.8pt;z-index:251667456;mso-width-relative:page;mso-height-relative:page;" fillcolor="#FFFFFF" filled="t" stroked="t" coordsize="21600,21600" o:gfxdata="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odsZrZAAAACwEAAA8AAAAAAAAAAQAgAAAAIgAAAGRycy9kb3ducmV2LnhtbFBLAQIU&#10;ABQAAAAIAIdO4kC/qkjl8gEAAOwDAAAOAAAAAAAAAAEAIAAAACgBAABkcnMvZTJvRG9jLnhtbFBL&#10;BQYAAAAABgAGAFkBAACMBQAAAAA=&#10;">
                <v:fill on="t" focussize="0,0"/>
                <v:stroke color="#000000" joinstyle="miter"/>
                <v:imagedata o:title=""/>
                <o:lock v:ext="edit" aspectratio="f"/>
                <v:textbox>
                  <w:txbxContent>
                    <w:p>
                      <w:pPr>
                        <w:rPr>
                          <w:rFonts w:hint="default" w:eastAsia="宋体"/>
                          <w:lang w:val="en-US" w:eastAsia="zh-CN"/>
                        </w:rPr>
                      </w:pPr>
                      <w:r>
                        <w:rPr>
                          <w:rFonts w:hint="eastAsia"/>
                          <w:lang w:val="en-US" w:eastAsia="zh-CN"/>
                        </w:rPr>
                        <w:t>输出：信息已被删除</w:t>
                      </w:r>
                    </w:p>
                  </w:txbxContent>
                </v:textbox>
              </v:shape>
            </w:pict>
          </mc:Fallback>
        </mc:AlternateContent>
      </w:r>
      <w:r>
        <w:rPr>
          <w:rFonts w:hint="eastAsia" w:ascii="宋体" w:hAnsi="宋体" w:eastAsia="宋体" w:cs="宋体"/>
          <w:sz w:val="24"/>
        </w:rPr>
        <mc:AlternateContent>
          <mc:Choice Requires="wps">
            <w:drawing>
              <wp:anchor distT="0" distB="0" distL="114300" distR="114300" simplePos="0" relativeHeight="251666432" behindDoc="0" locked="0" layoutInCell="1" allowOverlap="1">
                <wp:simplePos x="0" y="0"/>
                <wp:positionH relativeFrom="column">
                  <wp:posOffset>1681480</wp:posOffset>
                </wp:positionH>
                <wp:positionV relativeFrom="paragraph">
                  <wp:posOffset>604520</wp:posOffset>
                </wp:positionV>
                <wp:extent cx="1965960" cy="320040"/>
                <wp:effectExtent l="4445" t="4445" r="10795" b="10795"/>
                <wp:wrapNone/>
                <wp:docPr id="120" name="文本框 120"/>
                <wp:cNvGraphicFramePr/>
                <a:graphic xmlns:a="http://schemas.openxmlformats.org/drawingml/2006/main">
                  <a:graphicData uri="http://schemas.microsoft.com/office/word/2010/wordprocessingShape">
                    <wps:wsp>
                      <wps:cNvSpPr txBox="1"/>
                      <wps:spPr>
                        <a:xfrm>
                          <a:off x="0" y="0"/>
                          <a:ext cx="1965960" cy="3200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处理：查询之后删除本地存储</w:t>
                            </w:r>
                          </w:p>
                        </w:txbxContent>
                      </wps:txbx>
                      <wps:bodyPr upright="1"/>
                    </wps:wsp>
                  </a:graphicData>
                </a:graphic>
              </wp:anchor>
            </w:drawing>
          </mc:Choice>
          <mc:Fallback>
            <w:pict>
              <v:shape id="_x0000_s1026" o:spid="_x0000_s1026" o:spt="202" type="#_x0000_t202" style="position:absolute;left:0pt;margin-left:132.4pt;margin-top:47.6pt;height:25.2pt;width:154.8pt;z-index:251666432;mso-width-relative:page;mso-height-relative:page;" fillcolor="#FFFFFF" filled="t" stroked="t" coordsize="21600,21600" o:gfxdata="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9UD8R2gAAAAoBAAAPAAAAAAAAAAEAIAAAACIAAABkcnMvZG93bnJldi54bWxQSwEC&#10;FAAUAAAACACHTuJAjODh9/IBAADsAwAADgAAAAAAAAABACAAAAApAQAAZHJzL2Uyb0RvYy54bWxQ&#10;SwUGAAAAAAYABgBZAQAAjQUAAAAA&#10;">
                <v:fill on="t" focussize="0,0"/>
                <v:stroke color="#000000" joinstyle="miter"/>
                <v:imagedata o:title=""/>
                <o:lock v:ext="edit" aspectratio="f"/>
                <v:textbox>
                  <w:txbxContent>
                    <w:p>
                      <w:pPr>
                        <w:rPr>
                          <w:rFonts w:hint="default" w:eastAsia="宋体"/>
                          <w:lang w:val="en-US" w:eastAsia="zh-CN"/>
                        </w:rPr>
                      </w:pPr>
                      <w:r>
                        <w:rPr>
                          <w:rFonts w:hint="eastAsia"/>
                          <w:lang w:val="en-US" w:eastAsia="zh-CN"/>
                        </w:rPr>
                        <w:t>处理：查询之后删除本地存储</w:t>
                      </w:r>
                    </w:p>
                  </w:txbxContent>
                </v:textbox>
              </v:shape>
            </w:pict>
          </mc:Fallback>
        </mc:AlternateContent>
      </w:r>
      <w:r>
        <w:rPr>
          <w:rFonts w:hint="eastAsia" w:ascii="宋体" w:hAnsi="宋体" w:eastAsia="宋体" w:cs="宋体"/>
          <w:sz w:val="24"/>
        </w:rPr>
        <mc:AlternateContent>
          <mc:Choice Requires="wps">
            <w:drawing>
              <wp:anchor distT="0" distB="0" distL="114300" distR="114300" simplePos="0" relativeHeight="251665408" behindDoc="0" locked="0" layoutInCell="1" allowOverlap="1">
                <wp:simplePos x="0" y="0"/>
                <wp:positionH relativeFrom="column">
                  <wp:posOffset>1666240</wp:posOffset>
                </wp:positionH>
                <wp:positionV relativeFrom="paragraph">
                  <wp:posOffset>86360</wp:posOffset>
                </wp:positionV>
                <wp:extent cx="1965960" cy="320040"/>
                <wp:effectExtent l="4445" t="4445" r="10795" b="10795"/>
                <wp:wrapNone/>
                <wp:docPr id="122" name="文本框 122"/>
                <wp:cNvGraphicFramePr/>
                <a:graphic xmlns:a="http://schemas.openxmlformats.org/drawingml/2006/main">
                  <a:graphicData uri="http://schemas.microsoft.com/office/word/2010/wordprocessingShape">
                    <wps:wsp>
                      <wps:cNvSpPr txBox="1"/>
                      <wps:spPr>
                        <a:xfrm>
                          <a:off x="0" y="0"/>
                          <a:ext cx="1965960" cy="3200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输入：规定相关信息</w:t>
                            </w:r>
                          </w:p>
                        </w:txbxContent>
                      </wps:txbx>
                      <wps:bodyPr upright="1"/>
                    </wps:wsp>
                  </a:graphicData>
                </a:graphic>
              </wp:anchor>
            </w:drawing>
          </mc:Choice>
          <mc:Fallback>
            <w:pict>
              <v:shape id="_x0000_s1026" o:spid="_x0000_s1026" o:spt="202" type="#_x0000_t202" style="position:absolute;left:0pt;margin-left:131.2pt;margin-top:6.8pt;height:25.2pt;width:154.8pt;z-index:251665408;mso-width-relative:page;mso-height-relative:page;" fillcolor="#FFFFFF" filled="t" stroked="t" coordsize="21600,21600" o:gfxdata="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UkP3jdgAAAAJAQAADwAAAAAAAAABACAAAAAiAAAAZHJzL2Rvd25yZXYueG1sUEsBAhQA&#10;FAAAAAgAh07iQFvdcPbyAQAA7AMAAA4AAAAAAAAAAQAgAAAAJwEAAGRycy9lMm9Eb2MueG1sUEsF&#10;BgAAAAAGAAYAWQEAAIsFAAAAAA==&#10;">
                <v:fill on="t" focussize="0,0"/>
                <v:stroke color="#000000" joinstyle="miter"/>
                <v:imagedata o:title=""/>
                <o:lock v:ext="edit" aspectratio="f"/>
                <v:textbox>
                  <w:txbxContent>
                    <w:p>
                      <w:pPr>
                        <w:rPr>
                          <w:rFonts w:hint="default" w:eastAsia="宋体"/>
                          <w:lang w:val="en-US" w:eastAsia="zh-CN"/>
                        </w:rPr>
                      </w:pPr>
                      <w:r>
                        <w:rPr>
                          <w:rFonts w:hint="eastAsia"/>
                          <w:lang w:val="en-US" w:eastAsia="zh-CN"/>
                        </w:rPr>
                        <w:t>输入：规定相关信息</w:t>
                      </w:r>
                    </w:p>
                  </w:txbxContent>
                </v:textbox>
              </v:shape>
            </w:pict>
          </mc:Fallback>
        </mc:AlternateContent>
      </w:r>
    </w:p>
    <w:p>
      <w:pPr>
        <w:bidi w:val="0"/>
        <w:rPr>
          <w:rFonts w:hint="eastAsia" w:ascii="宋体" w:hAnsi="宋体" w:eastAsia="宋体" w:cs="宋体"/>
          <w:kern w:val="2"/>
          <w:sz w:val="21"/>
          <w:szCs w:val="24"/>
          <w:lang w:val="en-US" w:eastAsia="zh-CN" w:bidi="ar-SA"/>
        </w:rPr>
      </w:pPr>
    </w:p>
    <w:p>
      <w:pPr>
        <w:bidi w:val="0"/>
        <w:rPr>
          <w:rFonts w:hint="eastAsia" w:ascii="宋体" w:hAnsi="宋体" w:eastAsia="宋体" w:cs="宋体"/>
          <w:lang w:val="en-US" w:eastAsia="zh-CN"/>
        </w:rPr>
      </w:pPr>
    </w:p>
    <w:p>
      <w:pPr>
        <w:bidi w:val="0"/>
        <w:rPr>
          <w:rFonts w:hint="eastAsia" w:ascii="宋体" w:hAnsi="宋体" w:eastAsia="宋体" w:cs="宋体"/>
          <w:lang w:val="en-US" w:eastAsia="zh-CN"/>
        </w:rPr>
      </w:pPr>
    </w:p>
    <w:p>
      <w:pPr>
        <w:bidi w:val="0"/>
        <w:rPr>
          <w:rFonts w:hint="eastAsia" w:ascii="宋体" w:hAnsi="宋体" w:eastAsia="宋体" w:cs="宋体"/>
          <w:lang w:val="en-US" w:eastAsia="zh-CN"/>
        </w:rPr>
      </w:pPr>
    </w:p>
    <w:p>
      <w:pPr>
        <w:bidi w:val="0"/>
        <w:rPr>
          <w:rFonts w:hint="eastAsia" w:ascii="宋体" w:hAnsi="宋体" w:eastAsia="宋体" w:cs="宋体"/>
          <w:lang w:val="en-US" w:eastAsia="zh-CN"/>
        </w:rPr>
      </w:pPr>
    </w:p>
    <w:p>
      <w:pPr>
        <w:bidi w:val="0"/>
        <w:rPr>
          <w:rFonts w:hint="eastAsia" w:ascii="宋体" w:hAnsi="宋体" w:eastAsia="宋体" w:cs="宋体"/>
          <w:lang w:val="en-US" w:eastAsia="zh-CN"/>
        </w:rPr>
      </w:pPr>
    </w:p>
    <w:p>
      <w:pPr>
        <w:bidi w:val="0"/>
        <w:rPr>
          <w:rFonts w:hint="eastAsia" w:ascii="宋体" w:hAnsi="宋体" w:eastAsia="宋体" w:cs="宋体"/>
          <w:lang w:val="en-US" w:eastAsia="zh-CN"/>
        </w:rPr>
      </w:pPr>
    </w:p>
    <w:p>
      <w:pPr>
        <w:tabs>
          <w:tab w:val="left" w:pos="6524"/>
        </w:tabs>
        <w:bidi w:val="0"/>
        <w:jc w:val="center"/>
        <w:rPr>
          <w:rFonts w:hint="eastAsia" w:ascii="宋体" w:hAnsi="宋体" w:eastAsia="宋体" w:cs="宋体"/>
          <w:lang w:val="en-US" w:eastAsia="zh-CN"/>
        </w:rPr>
      </w:pPr>
    </w:p>
    <w:p>
      <w:pPr>
        <w:tabs>
          <w:tab w:val="left" w:pos="6524"/>
        </w:tabs>
        <w:bidi w:val="0"/>
        <w:jc w:val="center"/>
        <w:outlineLvl w:val="1"/>
        <w:rPr>
          <w:rFonts w:hint="eastAsia" w:ascii="宋体" w:hAnsi="宋体" w:eastAsia="宋体" w:cs="宋体"/>
          <w:sz w:val="24"/>
          <w:szCs w:val="24"/>
          <w:lang w:val="en-US" w:eastAsia="zh-CN"/>
        </w:rPr>
      </w:pPr>
      <w:bookmarkStart w:id="23" w:name="_Toc1478"/>
      <w:bookmarkStart w:id="24" w:name="_Toc7864"/>
      <w:r>
        <w:rPr>
          <w:rFonts w:hint="eastAsia" w:ascii="宋体" w:hAnsi="宋体" w:eastAsia="宋体" w:cs="宋体"/>
          <w:sz w:val="24"/>
          <w:szCs w:val="24"/>
          <w:lang w:val="en-US" w:eastAsia="zh-CN"/>
        </w:rPr>
        <w:t>显示管理模块</w:t>
      </w:r>
      <w:bookmarkEnd w:id="23"/>
      <w:bookmarkEnd w:id="24"/>
    </w:p>
    <w:p>
      <w:pPr>
        <w:tabs>
          <w:tab w:val="left" w:pos="6524"/>
        </w:tabs>
        <w:bidi w:val="0"/>
        <w:jc w:val="center"/>
        <w:rPr>
          <w:rFonts w:hint="eastAsia" w:ascii="宋体" w:hAnsi="宋体" w:eastAsia="宋体" w:cs="宋体"/>
          <w:sz w:val="24"/>
        </w:rPr>
      </w:pPr>
      <w:r>
        <w:rPr>
          <w:rFonts w:hint="eastAsia" w:ascii="宋体" w:hAnsi="宋体" w:eastAsia="宋体" w:cs="宋体"/>
          <w:sz w:val="24"/>
        </w:rPr>
        <mc:AlternateContent>
          <mc:Choice Requires="wps">
            <w:drawing>
              <wp:anchor distT="0" distB="0" distL="114300" distR="114300" simplePos="0" relativeHeight="251671552" behindDoc="0" locked="0" layoutInCell="1" allowOverlap="1">
                <wp:simplePos x="0" y="0"/>
                <wp:positionH relativeFrom="column">
                  <wp:posOffset>1734820</wp:posOffset>
                </wp:positionH>
                <wp:positionV relativeFrom="paragraph">
                  <wp:posOffset>605155</wp:posOffset>
                </wp:positionV>
                <wp:extent cx="1927860" cy="297180"/>
                <wp:effectExtent l="4445" t="4445" r="18415" b="18415"/>
                <wp:wrapNone/>
                <wp:docPr id="124" name="文本框 124"/>
                <wp:cNvGraphicFramePr/>
                <a:graphic xmlns:a="http://schemas.openxmlformats.org/drawingml/2006/main">
                  <a:graphicData uri="http://schemas.microsoft.com/office/word/2010/wordprocessingShape">
                    <wps:wsp>
                      <wps:cNvSpPr txBox="1"/>
                      <wps:spPr>
                        <a:xfrm>
                          <a:off x="0" y="0"/>
                          <a:ext cx="192786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处理：遍历全部信息</w:t>
                            </w:r>
                          </w:p>
                        </w:txbxContent>
                      </wps:txbx>
                      <wps:bodyPr upright="1"/>
                    </wps:wsp>
                  </a:graphicData>
                </a:graphic>
              </wp:anchor>
            </w:drawing>
          </mc:Choice>
          <mc:Fallback>
            <w:pict>
              <v:shape id="_x0000_s1026" o:spid="_x0000_s1026" o:spt="202" type="#_x0000_t202" style="position:absolute;left:0pt;margin-left:136.6pt;margin-top:47.65pt;height:23.4pt;width:151.8pt;z-index:251671552;mso-width-relative:page;mso-height-relative:page;" fillcolor="#FFFFFF" filled="t" stroked="t" coordsize="21600,21600" o:gfxdata="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0MDbraAAAACgEAAA8AAAAAAAAAAQAgAAAAIgAAAGRycy9kb3ducmV2LnhtbFBL&#10;AQIUABQAAAAIAIdO4kDZVqe39AEAAOwDAAAOAAAAAAAAAAEAIAAAACkBAABkcnMvZTJvRG9jLnht&#10;bFBLBQYAAAAABgAGAFkBAACPBQAAAAA=&#10;">
                <v:fill on="t" focussize="0,0"/>
                <v:stroke color="#000000" joinstyle="miter"/>
                <v:imagedata o:title=""/>
                <o:lock v:ext="edit" aspectratio="f"/>
                <v:textbox>
                  <w:txbxContent>
                    <w:p>
                      <w:pPr>
                        <w:rPr>
                          <w:rFonts w:hint="default" w:eastAsia="宋体"/>
                          <w:lang w:val="en-US" w:eastAsia="zh-CN"/>
                        </w:rPr>
                      </w:pPr>
                      <w:r>
                        <w:rPr>
                          <w:rFonts w:hint="eastAsia"/>
                          <w:lang w:val="en-US" w:eastAsia="zh-CN"/>
                        </w:rPr>
                        <w:t>处理：遍历全部信息</w:t>
                      </w:r>
                    </w:p>
                  </w:txbxContent>
                </v:textbox>
              </v:shape>
            </w:pict>
          </mc:Fallback>
        </mc:AlternateContent>
      </w:r>
      <w:r>
        <w:rPr>
          <w:rFonts w:hint="eastAsia" w:ascii="宋体" w:hAnsi="宋体" w:eastAsia="宋体" w:cs="宋体"/>
          <w:sz w:val="24"/>
        </w:rPr>
        <mc:AlternateContent>
          <mc:Choice Requires="wps">
            <w:drawing>
              <wp:anchor distT="0" distB="0" distL="114300" distR="114300" simplePos="0" relativeHeight="251672576" behindDoc="0" locked="0" layoutInCell="1" allowOverlap="1">
                <wp:simplePos x="0" y="0"/>
                <wp:positionH relativeFrom="column">
                  <wp:posOffset>1772920</wp:posOffset>
                </wp:positionH>
                <wp:positionV relativeFrom="paragraph">
                  <wp:posOffset>1138555</wp:posOffset>
                </wp:positionV>
                <wp:extent cx="1927860" cy="297180"/>
                <wp:effectExtent l="4445" t="4445" r="18415" b="18415"/>
                <wp:wrapNone/>
                <wp:docPr id="134" name="文本框 134"/>
                <wp:cNvGraphicFramePr/>
                <a:graphic xmlns:a="http://schemas.openxmlformats.org/drawingml/2006/main">
                  <a:graphicData uri="http://schemas.microsoft.com/office/word/2010/wordprocessingShape">
                    <wps:wsp>
                      <wps:cNvSpPr txBox="1"/>
                      <wps:spPr>
                        <a:xfrm>
                          <a:off x="0" y="0"/>
                          <a:ext cx="192786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输出：所有信息报表</w:t>
                            </w:r>
                          </w:p>
                        </w:txbxContent>
                      </wps:txbx>
                      <wps:bodyPr upright="1"/>
                    </wps:wsp>
                  </a:graphicData>
                </a:graphic>
              </wp:anchor>
            </w:drawing>
          </mc:Choice>
          <mc:Fallback>
            <w:pict>
              <v:shape id="_x0000_s1026" o:spid="_x0000_s1026" o:spt="202" type="#_x0000_t202" style="position:absolute;left:0pt;margin-left:139.6pt;margin-top:89.65pt;height:23.4pt;width:151.8pt;z-index:251672576;mso-width-relative:page;mso-height-relative:page;" fillcolor="#FFFFFF" filled="t" stroked="t" coordsize="21600,21600" o:gfxdata="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MVPIvdkAAAALAQAADwAAAAAAAAABACAAAAAiAAAAZHJzL2Rvd25yZXYueG1sUEsB&#10;AhQAFAAAAAgAh07iQPw9/Lv0AQAA7AMAAA4AAAAAAAAAAQAgAAAAKAEAAGRycy9lMm9Eb2MueG1s&#10;UEsFBgAAAAAGAAYAWQEAAI4FAAAAAA==&#10;">
                <v:fill on="t" focussize="0,0"/>
                <v:stroke color="#000000" joinstyle="miter"/>
                <v:imagedata o:title=""/>
                <o:lock v:ext="edit" aspectratio="f"/>
                <v:textbox>
                  <w:txbxContent>
                    <w:p>
                      <w:pPr>
                        <w:rPr>
                          <w:rFonts w:hint="default" w:eastAsia="宋体"/>
                          <w:lang w:val="en-US" w:eastAsia="zh-CN"/>
                        </w:rPr>
                      </w:pPr>
                      <w:r>
                        <w:rPr>
                          <w:rFonts w:hint="eastAsia"/>
                          <w:lang w:val="en-US" w:eastAsia="zh-CN"/>
                        </w:rPr>
                        <w:t>输出：所有信息报表</w:t>
                      </w:r>
                    </w:p>
                  </w:txbxContent>
                </v:textbox>
              </v:shape>
            </w:pict>
          </mc:Fallback>
        </mc:AlternateContent>
      </w:r>
      <w:r>
        <w:rPr>
          <w:rFonts w:hint="eastAsia" w:ascii="宋体" w:hAnsi="宋体" w:eastAsia="宋体" w:cs="宋体"/>
          <w:sz w:val="24"/>
        </w:rPr>
        <mc:AlternateContent>
          <mc:Choice Requires="wps">
            <w:drawing>
              <wp:anchor distT="0" distB="0" distL="114300" distR="114300" simplePos="0" relativeHeight="251670528" behindDoc="0" locked="0" layoutInCell="1" allowOverlap="1">
                <wp:simplePos x="0" y="0"/>
                <wp:positionH relativeFrom="column">
                  <wp:posOffset>1727200</wp:posOffset>
                </wp:positionH>
                <wp:positionV relativeFrom="paragraph">
                  <wp:posOffset>102235</wp:posOffset>
                </wp:positionV>
                <wp:extent cx="1927860" cy="297180"/>
                <wp:effectExtent l="4445" t="4445" r="18415" b="18415"/>
                <wp:wrapNone/>
                <wp:docPr id="114" name="文本框 114"/>
                <wp:cNvGraphicFramePr/>
                <a:graphic xmlns:a="http://schemas.openxmlformats.org/drawingml/2006/main">
                  <a:graphicData uri="http://schemas.microsoft.com/office/word/2010/wordprocessingShape">
                    <wps:wsp>
                      <wps:cNvSpPr txBox="1"/>
                      <wps:spPr>
                        <a:xfrm>
                          <a:off x="0" y="0"/>
                          <a:ext cx="192786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输入：显示命令</w:t>
                            </w:r>
                          </w:p>
                        </w:txbxContent>
                      </wps:txbx>
                      <wps:bodyPr upright="1"/>
                    </wps:wsp>
                  </a:graphicData>
                </a:graphic>
              </wp:anchor>
            </w:drawing>
          </mc:Choice>
          <mc:Fallback>
            <w:pict>
              <v:shape id="_x0000_s1026" o:spid="_x0000_s1026" o:spt="202" type="#_x0000_t202" style="position:absolute;left:0pt;margin-left:136pt;margin-top:8.05pt;height:23.4pt;width:151.8pt;z-index:251670528;mso-width-relative:page;mso-height-relative:page;" fillcolor="#FFFFFF" filled="t" stroked="t" coordsize="21600,21600" o:gfxdata="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PW9CtkAAAAJAQAADwAAAAAAAAABACAAAAAiAAAAZHJzL2Rvd25yZXYueG1sUEsB&#10;AhQAFAAAAAgAh07iQLbrSqP0AQAA7AMAAA4AAAAAAAAAAQAgAAAAKAEAAGRycy9lMm9Eb2MueG1s&#10;UEsFBgAAAAAGAAYAWQEAAI4FAAAAAA==&#10;">
                <v:fill on="t" focussize="0,0"/>
                <v:stroke color="#000000" joinstyle="miter"/>
                <v:imagedata o:title=""/>
                <o:lock v:ext="edit" aspectratio="f"/>
                <v:textbox>
                  <w:txbxContent>
                    <w:p>
                      <w:pPr>
                        <w:rPr>
                          <w:rFonts w:hint="default" w:eastAsia="宋体"/>
                          <w:lang w:val="en-US" w:eastAsia="zh-CN"/>
                        </w:rPr>
                      </w:pPr>
                      <w:r>
                        <w:rPr>
                          <w:rFonts w:hint="eastAsia"/>
                          <w:lang w:val="en-US" w:eastAsia="zh-CN"/>
                        </w:rPr>
                        <w:t>输入：显示命令</w:t>
                      </w:r>
                    </w:p>
                  </w:txbxContent>
                </v:textbox>
              </v:shape>
            </w:pict>
          </mc:Fallback>
        </mc:AlternateContent>
      </w:r>
    </w:p>
    <w:p>
      <w:pPr>
        <w:bidi w:val="0"/>
        <w:rPr>
          <w:rFonts w:hint="eastAsia" w:ascii="宋体" w:hAnsi="宋体" w:eastAsia="宋体" w:cs="宋体"/>
          <w:kern w:val="2"/>
          <w:sz w:val="21"/>
          <w:szCs w:val="24"/>
          <w:lang w:val="en-US" w:eastAsia="zh-CN" w:bidi="ar-SA"/>
        </w:rPr>
      </w:pPr>
    </w:p>
    <w:p>
      <w:pPr>
        <w:bidi w:val="0"/>
        <w:rPr>
          <w:rFonts w:hint="eastAsia" w:ascii="宋体" w:hAnsi="宋体" w:eastAsia="宋体" w:cs="宋体"/>
          <w:lang w:val="en-US" w:eastAsia="zh-CN"/>
        </w:rPr>
      </w:pPr>
      <w:r>
        <w:rPr>
          <w:rFonts w:hint="eastAsia" w:ascii="宋体" w:hAnsi="宋体" w:eastAsia="宋体" w:cs="宋体"/>
          <w:sz w:val="21"/>
        </w:rPr>
        <mc:AlternateContent>
          <mc:Choice Requires="wps">
            <w:drawing>
              <wp:anchor distT="0" distB="0" distL="114300" distR="114300" simplePos="0" relativeHeight="251685888" behindDoc="0" locked="0" layoutInCell="1" allowOverlap="1">
                <wp:simplePos x="0" y="0"/>
                <wp:positionH relativeFrom="column">
                  <wp:posOffset>2633980</wp:posOffset>
                </wp:positionH>
                <wp:positionV relativeFrom="paragraph">
                  <wp:posOffset>8890</wp:posOffset>
                </wp:positionV>
                <wp:extent cx="635" cy="182880"/>
                <wp:effectExtent l="48895" t="0" r="57150" b="0"/>
                <wp:wrapNone/>
                <wp:docPr id="127" name="直接连接符 127"/>
                <wp:cNvGraphicFramePr/>
                <a:graphic xmlns:a="http://schemas.openxmlformats.org/drawingml/2006/main">
                  <a:graphicData uri="http://schemas.microsoft.com/office/word/2010/wordprocessingShape">
                    <wps:wsp>
                      <wps:cNvSpPr/>
                      <wps:spPr>
                        <a:xfrm>
                          <a:off x="0" y="0"/>
                          <a:ext cx="635" cy="18288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207.4pt;margin-top:0.7pt;height:14.4pt;width:0.05pt;z-index:251685888;mso-width-relative:page;mso-height-relative:page;" filled="f" stroked="t" coordsize="21600,21600" o:gfxdata="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ey1G1wAAAAgB&#10;AAAPAAAAAAAAAAEAIAAAACIAAABkcnMvZG93bnJldi54bWxQSwECFAAUAAAACACHTuJAAxgLWeMB&#10;AACcAwAADgAAAAAAAAABACAAAAAmAQAAZHJzL2Uyb0RvYy54bWxQSwUGAAAAAAYABgBZAQAAewUA&#10;AAAA&#10;">
                <v:fill on="f" focussize="0,0"/>
                <v:stroke color="#000000" joinstyle="round" endarrow="open"/>
                <v:imagedata o:title=""/>
                <o:lock v:ext="edit" aspectratio="f"/>
              </v:line>
            </w:pict>
          </mc:Fallback>
        </mc:AlternateContent>
      </w:r>
    </w:p>
    <w:p>
      <w:pPr>
        <w:bidi w:val="0"/>
        <w:rPr>
          <w:rFonts w:hint="eastAsia" w:ascii="宋体" w:hAnsi="宋体" w:eastAsia="宋体" w:cs="宋体"/>
          <w:lang w:val="en-US" w:eastAsia="zh-CN"/>
        </w:rPr>
      </w:pPr>
    </w:p>
    <w:p>
      <w:pPr>
        <w:bidi w:val="0"/>
        <w:rPr>
          <w:rFonts w:hint="eastAsia" w:ascii="宋体" w:hAnsi="宋体" w:eastAsia="宋体" w:cs="宋体"/>
          <w:lang w:val="en-US" w:eastAsia="zh-CN"/>
        </w:rPr>
      </w:pPr>
      <w:r>
        <w:rPr>
          <w:rFonts w:hint="eastAsia" w:ascii="宋体" w:hAnsi="宋体" w:eastAsia="宋体" w:cs="宋体"/>
          <w:sz w:val="21"/>
        </w:rPr>
        <mc:AlternateContent>
          <mc:Choice Requires="wps">
            <w:drawing>
              <wp:anchor distT="0" distB="0" distL="114300" distR="114300" simplePos="0" relativeHeight="251686912" behindDoc="0" locked="0" layoutInCell="1" allowOverlap="1">
                <wp:simplePos x="0" y="0"/>
                <wp:positionH relativeFrom="column">
                  <wp:posOffset>2633980</wp:posOffset>
                </wp:positionH>
                <wp:positionV relativeFrom="paragraph">
                  <wp:posOffset>106045</wp:posOffset>
                </wp:positionV>
                <wp:extent cx="635" cy="228600"/>
                <wp:effectExtent l="48895" t="0" r="57150" b="0"/>
                <wp:wrapNone/>
                <wp:docPr id="116" name="直接连接符 116"/>
                <wp:cNvGraphicFramePr/>
                <a:graphic xmlns:a="http://schemas.openxmlformats.org/drawingml/2006/main">
                  <a:graphicData uri="http://schemas.microsoft.com/office/word/2010/wordprocessingShape">
                    <wps:wsp>
                      <wps:cNvSpPr/>
                      <wps:spPr>
                        <a:xfrm>
                          <a:off x="0" y="0"/>
                          <a:ext cx="635" cy="22860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207.4pt;margin-top:8.35pt;height:18pt;width:0.05pt;z-index:251686912;mso-width-relative:page;mso-height-relative:page;" filled="f" stroked="t" coordsize="21600,21600" o:gfxdata="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7erwUtkAAAAJ&#10;AQAADwAAAAAAAAABACAAAAAiAAAAZHJzL2Rvd25yZXYueG1sUEsBAhQAFAAAAAgAh07iQE9uRVPi&#10;AQAAnAMAAA4AAAAAAAAAAQAgAAAAKAEAAGRycy9lMm9Eb2MueG1sUEsFBgAAAAAGAAYAWQEAAHwF&#10;AAAAAA==&#10;">
                <v:fill on="f" focussize="0,0"/>
                <v:stroke color="#000000" joinstyle="round" endarrow="open"/>
                <v:imagedata o:title=""/>
                <o:lock v:ext="edit" aspectratio="f"/>
              </v:line>
            </w:pict>
          </mc:Fallback>
        </mc:AlternateContent>
      </w:r>
    </w:p>
    <w:p>
      <w:pPr>
        <w:bidi w:val="0"/>
        <w:rPr>
          <w:rFonts w:hint="eastAsia" w:ascii="宋体" w:hAnsi="宋体" w:eastAsia="宋体" w:cs="宋体"/>
          <w:lang w:val="en-US" w:eastAsia="zh-CN"/>
        </w:rPr>
      </w:pPr>
    </w:p>
    <w:p>
      <w:pPr>
        <w:bidi w:val="0"/>
        <w:rPr>
          <w:rFonts w:hint="eastAsia" w:ascii="宋体" w:hAnsi="宋体" w:eastAsia="宋体" w:cs="宋体"/>
          <w:lang w:val="en-US" w:eastAsia="zh-CN"/>
        </w:rPr>
      </w:pPr>
    </w:p>
    <w:p>
      <w:pPr>
        <w:tabs>
          <w:tab w:val="left" w:pos="6824"/>
        </w:tabs>
        <w:bidi w:val="0"/>
        <w:jc w:val="center"/>
        <w:rPr>
          <w:rFonts w:hint="eastAsia" w:ascii="宋体" w:hAnsi="宋体" w:eastAsia="宋体" w:cs="宋体"/>
          <w:lang w:val="en-US" w:eastAsia="zh-CN"/>
        </w:rPr>
      </w:pPr>
    </w:p>
    <w:p>
      <w:pPr>
        <w:tabs>
          <w:tab w:val="left" w:pos="6824"/>
        </w:tabs>
        <w:bidi w:val="0"/>
        <w:jc w:val="center"/>
        <w:outlineLvl w:val="1"/>
        <w:rPr>
          <w:rFonts w:hint="eastAsia" w:ascii="宋体" w:hAnsi="宋体" w:eastAsia="宋体" w:cs="宋体"/>
          <w:sz w:val="24"/>
          <w:szCs w:val="24"/>
          <w:lang w:val="en-US" w:eastAsia="zh-CN"/>
        </w:rPr>
      </w:pPr>
      <w:bookmarkStart w:id="25" w:name="_Toc2412"/>
      <w:bookmarkStart w:id="26" w:name="_Toc20931"/>
      <w:r>
        <w:rPr>
          <w:rFonts w:hint="eastAsia" w:ascii="宋体" w:hAnsi="宋体" w:eastAsia="宋体" w:cs="宋体"/>
          <w:sz w:val="24"/>
          <w:szCs w:val="24"/>
          <w:lang w:val="en-US" w:eastAsia="zh-CN"/>
        </w:rPr>
        <w:t>查询管理模块</w:t>
      </w:r>
      <w:bookmarkEnd w:id="25"/>
      <w:bookmarkEnd w:id="26"/>
    </w:p>
    <w:p>
      <w:pPr>
        <w:tabs>
          <w:tab w:val="left" w:pos="6824"/>
        </w:tabs>
        <w:bidi w:val="0"/>
        <w:jc w:val="center"/>
        <w:rPr>
          <w:rFonts w:hint="eastAsia" w:ascii="宋体" w:hAnsi="宋体" w:eastAsia="宋体" w:cs="宋体"/>
          <w:sz w:val="24"/>
        </w:rPr>
      </w:pPr>
      <w:r>
        <w:rPr>
          <w:rFonts w:hint="eastAsia" w:ascii="宋体" w:hAnsi="宋体" w:eastAsia="宋体" w:cs="宋体"/>
          <w:sz w:val="24"/>
        </w:rPr>
        <mc:AlternateContent>
          <mc:Choice Requires="wps">
            <w:drawing>
              <wp:anchor distT="0" distB="0" distL="114300" distR="114300" simplePos="0" relativeHeight="251674624" behindDoc="0" locked="0" layoutInCell="1" allowOverlap="1">
                <wp:simplePos x="0" y="0"/>
                <wp:positionH relativeFrom="column">
                  <wp:posOffset>1468120</wp:posOffset>
                </wp:positionH>
                <wp:positionV relativeFrom="paragraph">
                  <wp:posOffset>647065</wp:posOffset>
                </wp:positionV>
                <wp:extent cx="2582545" cy="304800"/>
                <wp:effectExtent l="4445" t="4445" r="19050" b="10795"/>
                <wp:wrapNone/>
                <wp:docPr id="126" name="文本框 126"/>
                <wp:cNvGraphicFramePr/>
                <a:graphic xmlns:a="http://schemas.openxmlformats.org/drawingml/2006/main">
                  <a:graphicData uri="http://schemas.microsoft.com/office/word/2010/wordprocessingShape">
                    <wps:wsp>
                      <wps:cNvSpPr txBox="1"/>
                      <wps:spPr>
                        <a:xfrm>
                          <a:off x="0" y="0"/>
                          <a:ext cx="2582545"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处理：遍历全部信息，按规定新查询</w:t>
                            </w:r>
                          </w:p>
                        </w:txbxContent>
                      </wps:txbx>
                      <wps:bodyPr upright="1"/>
                    </wps:wsp>
                  </a:graphicData>
                </a:graphic>
              </wp:anchor>
            </w:drawing>
          </mc:Choice>
          <mc:Fallback>
            <w:pict>
              <v:shape id="_x0000_s1026" o:spid="_x0000_s1026" o:spt="202" type="#_x0000_t202" style="position:absolute;left:0pt;margin-left:115.6pt;margin-top:50.95pt;height:24pt;width:203.35pt;z-index:251674624;mso-width-relative:page;mso-height-relative:page;" fillcolor="#FFFFFF" filled="t" stroked="t" coordsize="21600,21600" o:gfxdata="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n3l1doAAAALAQAADwAAAAAAAAABACAAAAAiAAAAZHJzL2Rvd25yZXYueG1sUEsB&#10;AhQAFAAAAAgAh07iQCqn/yTzAQAA7AMAAA4AAAAAAAAAAQAgAAAAKQEAAGRycy9lMm9Eb2MueG1s&#10;UEsFBgAAAAAGAAYAWQEAAI4FAAAAAA==&#10;">
                <v:fill on="t" focussize="0,0"/>
                <v:stroke color="#000000" joinstyle="miter"/>
                <v:imagedata o:title=""/>
                <o:lock v:ext="edit" aspectratio="f"/>
                <v:textbox>
                  <w:txbxContent>
                    <w:p>
                      <w:pPr>
                        <w:rPr>
                          <w:rFonts w:hint="default" w:eastAsia="宋体"/>
                          <w:lang w:val="en-US" w:eastAsia="zh-CN"/>
                        </w:rPr>
                      </w:pPr>
                      <w:r>
                        <w:rPr>
                          <w:rFonts w:hint="eastAsia"/>
                          <w:lang w:val="en-US" w:eastAsia="zh-CN"/>
                        </w:rPr>
                        <w:t>处理：遍历全部信息，按规定新查询</w:t>
                      </w:r>
                    </w:p>
                  </w:txbxContent>
                </v:textbox>
              </v:shape>
            </w:pict>
          </mc:Fallback>
        </mc:AlternateContent>
      </w:r>
      <w:r>
        <w:rPr>
          <w:rFonts w:hint="eastAsia" w:ascii="宋体" w:hAnsi="宋体" w:eastAsia="宋体" w:cs="宋体"/>
          <w:sz w:val="24"/>
        </w:rPr>
        <mc:AlternateContent>
          <mc:Choice Requires="wps">
            <w:drawing>
              <wp:anchor distT="0" distB="0" distL="114300" distR="114300" simplePos="0" relativeHeight="251675648" behindDoc="0" locked="0" layoutInCell="1" allowOverlap="1">
                <wp:simplePos x="0" y="0"/>
                <wp:positionH relativeFrom="column">
                  <wp:posOffset>1750060</wp:posOffset>
                </wp:positionH>
                <wp:positionV relativeFrom="paragraph">
                  <wp:posOffset>1203325</wp:posOffset>
                </wp:positionV>
                <wp:extent cx="1882140" cy="304800"/>
                <wp:effectExtent l="4445" t="4445" r="18415" b="10795"/>
                <wp:wrapNone/>
                <wp:docPr id="137" name="文本框 137"/>
                <wp:cNvGraphicFramePr/>
                <a:graphic xmlns:a="http://schemas.openxmlformats.org/drawingml/2006/main">
                  <a:graphicData uri="http://schemas.microsoft.com/office/word/2010/wordprocessingShape">
                    <wps:wsp>
                      <wps:cNvSpPr txBox="1"/>
                      <wps:spPr>
                        <a:xfrm>
                          <a:off x="0" y="0"/>
                          <a:ext cx="1882140"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输出：查询的全部信息</w:t>
                            </w:r>
                          </w:p>
                        </w:txbxContent>
                      </wps:txbx>
                      <wps:bodyPr upright="1"/>
                    </wps:wsp>
                  </a:graphicData>
                </a:graphic>
              </wp:anchor>
            </w:drawing>
          </mc:Choice>
          <mc:Fallback>
            <w:pict>
              <v:shape id="_x0000_s1026" o:spid="_x0000_s1026" o:spt="202" type="#_x0000_t202" style="position:absolute;left:0pt;margin-left:137.8pt;margin-top:94.75pt;height:24pt;width:148.2pt;z-index:251675648;mso-width-relative:page;mso-height-relative:page;" fillcolor="#FFFFFF" filled="t" stroked="t" coordsize="21600,21600" o:gfxdata="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bDZFtkAAAALAQAADwAAAAAAAAABACAAAAAiAAAAZHJzL2Rvd25yZXYueG1sUEsB&#10;AhQAFAAAAAgAh07iQHH5Ugf0AQAA7AMAAA4AAAAAAAAAAQAgAAAAKAEAAGRycy9lMm9Eb2MueG1s&#10;UEsFBgAAAAAGAAYAWQEAAI4FAAAAAA==&#10;">
                <v:fill on="t" focussize="0,0"/>
                <v:stroke color="#000000" joinstyle="miter"/>
                <v:imagedata o:title=""/>
                <o:lock v:ext="edit" aspectratio="f"/>
                <v:textbox>
                  <w:txbxContent>
                    <w:p>
                      <w:pPr>
                        <w:rPr>
                          <w:rFonts w:hint="default" w:eastAsia="宋体"/>
                          <w:lang w:val="en-US" w:eastAsia="zh-CN"/>
                        </w:rPr>
                      </w:pPr>
                      <w:r>
                        <w:rPr>
                          <w:rFonts w:hint="eastAsia"/>
                          <w:lang w:val="en-US" w:eastAsia="zh-CN"/>
                        </w:rPr>
                        <w:t>输出：查询的全部信息</w:t>
                      </w:r>
                    </w:p>
                  </w:txbxContent>
                </v:textbox>
              </v:shape>
            </w:pict>
          </mc:Fallback>
        </mc:AlternateContent>
      </w:r>
      <w:r>
        <w:rPr>
          <w:rFonts w:hint="eastAsia" w:ascii="宋体" w:hAnsi="宋体" w:eastAsia="宋体" w:cs="宋体"/>
          <w:sz w:val="24"/>
        </w:rPr>
        <mc:AlternateContent>
          <mc:Choice Requires="wps">
            <w:drawing>
              <wp:anchor distT="0" distB="0" distL="114300" distR="114300" simplePos="0" relativeHeight="251673600" behindDoc="0" locked="0" layoutInCell="1" allowOverlap="1">
                <wp:simplePos x="0" y="0"/>
                <wp:positionH relativeFrom="column">
                  <wp:posOffset>1765300</wp:posOffset>
                </wp:positionH>
                <wp:positionV relativeFrom="paragraph">
                  <wp:posOffset>121285</wp:posOffset>
                </wp:positionV>
                <wp:extent cx="1882140" cy="304800"/>
                <wp:effectExtent l="4445" t="4445" r="18415" b="10795"/>
                <wp:wrapNone/>
                <wp:docPr id="115" name="文本框 115"/>
                <wp:cNvGraphicFramePr/>
                <a:graphic xmlns:a="http://schemas.openxmlformats.org/drawingml/2006/main">
                  <a:graphicData uri="http://schemas.microsoft.com/office/word/2010/wordprocessingShape">
                    <wps:wsp>
                      <wps:cNvSpPr txBox="1"/>
                      <wps:spPr>
                        <a:xfrm>
                          <a:off x="0" y="0"/>
                          <a:ext cx="1882140"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输入：所规定的相关信息</w:t>
                            </w:r>
                          </w:p>
                        </w:txbxContent>
                      </wps:txbx>
                      <wps:bodyPr upright="1"/>
                    </wps:wsp>
                  </a:graphicData>
                </a:graphic>
              </wp:anchor>
            </w:drawing>
          </mc:Choice>
          <mc:Fallback>
            <w:pict>
              <v:shape id="_x0000_s1026" o:spid="_x0000_s1026" o:spt="202" type="#_x0000_t202" style="position:absolute;left:0pt;margin-left:139pt;margin-top:9.55pt;height:24pt;width:148.2pt;z-index:251673600;mso-width-relative:page;mso-height-relative:page;" fillcolor="#FFFFFF" filled="t" stroked="t" coordsize="21600,21600" o:gfxdata="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GMBSc2QAAAAkBAAAPAAAAAAAAAAEAIAAAACIAAABkcnMvZG93bnJldi54bWxQSwEC&#10;FAAUAAAACACHTuJA7BJ1HvMBAADsAwAADgAAAAAAAAABACAAAAAoAQAAZHJzL2Uyb0RvYy54bWxQ&#10;SwUGAAAAAAYABgBZAQAAjQUAAAAA&#10;">
                <v:fill on="t" focussize="0,0"/>
                <v:stroke color="#000000" joinstyle="miter"/>
                <v:imagedata o:title=""/>
                <o:lock v:ext="edit" aspectratio="f"/>
                <v:textbox>
                  <w:txbxContent>
                    <w:p>
                      <w:pPr>
                        <w:rPr>
                          <w:rFonts w:hint="default" w:eastAsia="宋体"/>
                          <w:lang w:val="en-US" w:eastAsia="zh-CN"/>
                        </w:rPr>
                      </w:pPr>
                      <w:r>
                        <w:rPr>
                          <w:rFonts w:hint="eastAsia"/>
                          <w:lang w:val="en-US" w:eastAsia="zh-CN"/>
                        </w:rPr>
                        <w:t>输入：所规定的相关信息</w:t>
                      </w:r>
                    </w:p>
                  </w:txbxContent>
                </v:textbox>
              </v:shape>
            </w:pict>
          </mc:Fallback>
        </mc:AlternateContent>
      </w:r>
    </w:p>
    <w:p>
      <w:pPr>
        <w:bidi w:val="0"/>
        <w:rPr>
          <w:rFonts w:hint="eastAsia" w:ascii="宋体" w:hAnsi="宋体" w:eastAsia="宋体" w:cs="宋体"/>
          <w:kern w:val="2"/>
          <w:sz w:val="21"/>
          <w:szCs w:val="24"/>
          <w:lang w:val="en-US" w:eastAsia="zh-CN" w:bidi="ar-SA"/>
        </w:rPr>
      </w:pPr>
    </w:p>
    <w:p>
      <w:pPr>
        <w:bidi w:val="0"/>
        <w:rPr>
          <w:rFonts w:hint="eastAsia" w:ascii="宋体" w:hAnsi="宋体" w:eastAsia="宋体" w:cs="宋体"/>
          <w:lang w:val="en-US" w:eastAsia="zh-CN"/>
        </w:rPr>
      </w:pPr>
      <w:r>
        <w:rPr>
          <w:rFonts w:hint="eastAsia" w:ascii="宋体" w:hAnsi="宋体" w:eastAsia="宋体" w:cs="宋体"/>
          <w:sz w:val="21"/>
        </w:rPr>
        <mc:AlternateContent>
          <mc:Choice Requires="wps">
            <w:drawing>
              <wp:anchor distT="0" distB="0" distL="114300" distR="114300" simplePos="0" relativeHeight="251687936" behindDoc="0" locked="0" layoutInCell="1" allowOverlap="1">
                <wp:simplePos x="0" y="0"/>
                <wp:positionH relativeFrom="column">
                  <wp:posOffset>2603500</wp:posOffset>
                </wp:positionH>
                <wp:positionV relativeFrom="paragraph">
                  <wp:posOffset>35560</wp:posOffset>
                </wp:positionV>
                <wp:extent cx="635" cy="213360"/>
                <wp:effectExtent l="48895" t="0" r="57150" b="0"/>
                <wp:wrapNone/>
                <wp:docPr id="119" name="直接连接符 119"/>
                <wp:cNvGraphicFramePr/>
                <a:graphic xmlns:a="http://schemas.openxmlformats.org/drawingml/2006/main">
                  <a:graphicData uri="http://schemas.microsoft.com/office/word/2010/wordprocessingShape">
                    <wps:wsp>
                      <wps:cNvSpPr/>
                      <wps:spPr>
                        <a:xfrm>
                          <a:off x="0" y="0"/>
                          <a:ext cx="635" cy="21336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205pt;margin-top:2.8pt;height:16.8pt;width:0.05pt;z-index:251687936;mso-width-relative:page;mso-height-relative:page;" filled="f" stroked="t" coordsize="21600,21600" o:gfxdata="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cEasY2AAAAAgB&#10;AAAPAAAAAAAAAAEAIAAAACIAAABkcnMvZG93bnJldi54bWxQSwECFAAUAAAACACHTuJA2IhoveIB&#10;AACcAwAADgAAAAAAAAABACAAAAAnAQAAZHJzL2Uyb0RvYy54bWxQSwUGAAAAAAYABgBZAQAAewUA&#10;AAAA&#10;">
                <v:fill on="f" focussize="0,0"/>
                <v:stroke color="#000000" joinstyle="round" endarrow="open"/>
                <v:imagedata o:title=""/>
                <o:lock v:ext="edit" aspectratio="f"/>
              </v:line>
            </w:pict>
          </mc:Fallback>
        </mc:AlternateContent>
      </w:r>
    </w:p>
    <w:p>
      <w:pPr>
        <w:bidi w:val="0"/>
        <w:rPr>
          <w:rFonts w:hint="eastAsia" w:ascii="宋体" w:hAnsi="宋体" w:eastAsia="宋体" w:cs="宋体"/>
          <w:lang w:val="en-US" w:eastAsia="zh-CN"/>
        </w:rPr>
      </w:pPr>
    </w:p>
    <w:p>
      <w:pPr>
        <w:bidi w:val="0"/>
        <w:rPr>
          <w:rFonts w:hint="eastAsia" w:ascii="宋体" w:hAnsi="宋体" w:eastAsia="宋体" w:cs="宋体"/>
          <w:lang w:val="en-US" w:eastAsia="zh-CN"/>
        </w:rPr>
      </w:pPr>
      <w:r>
        <w:rPr>
          <w:rFonts w:hint="eastAsia" w:ascii="宋体" w:hAnsi="宋体" w:eastAsia="宋体" w:cs="宋体"/>
          <w:sz w:val="21"/>
        </w:rPr>
        <mc:AlternateContent>
          <mc:Choice Requires="wps">
            <w:drawing>
              <wp:anchor distT="0" distB="0" distL="114300" distR="114300" simplePos="0" relativeHeight="251688960" behindDoc="0" locked="0" layoutInCell="1" allowOverlap="1">
                <wp:simplePos x="0" y="0"/>
                <wp:positionH relativeFrom="column">
                  <wp:posOffset>2595880</wp:posOffset>
                </wp:positionH>
                <wp:positionV relativeFrom="paragraph">
                  <wp:posOffset>161290</wp:posOffset>
                </wp:positionV>
                <wp:extent cx="635" cy="251460"/>
                <wp:effectExtent l="48895" t="0" r="57150" b="7620"/>
                <wp:wrapNone/>
                <wp:docPr id="128" name="直接连接符 128"/>
                <wp:cNvGraphicFramePr/>
                <a:graphic xmlns:a="http://schemas.openxmlformats.org/drawingml/2006/main">
                  <a:graphicData uri="http://schemas.microsoft.com/office/word/2010/wordprocessingShape">
                    <wps:wsp>
                      <wps:cNvSpPr/>
                      <wps:spPr>
                        <a:xfrm>
                          <a:off x="0" y="0"/>
                          <a:ext cx="635" cy="25146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204.4pt;margin-top:12.7pt;height:19.8pt;width:0.05pt;z-index:251688960;mso-width-relative:page;mso-height-relative:page;" filled="f" stroked="t" coordsize="21600,21600" o:gfxdata="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UKVmGdkAAAAJ&#10;AQAADwAAAAAAAAABACAAAAAiAAAAZHJzL2Rvd25yZXYueG1sUEsBAhQAFAAAAAgAh07iQN2R3hLi&#10;AQAAnAMAAA4AAAAAAAAAAQAgAAAAKAEAAGRycy9lMm9Eb2MueG1sUEsFBgAAAAAGAAYAWQEAAHwF&#10;AAAAAA==&#10;">
                <v:fill on="f" focussize="0,0"/>
                <v:stroke color="#000000" joinstyle="round" endarrow="open"/>
                <v:imagedata o:title=""/>
                <o:lock v:ext="edit" aspectratio="f"/>
              </v:line>
            </w:pict>
          </mc:Fallback>
        </mc:AlternateContent>
      </w:r>
    </w:p>
    <w:p>
      <w:pPr>
        <w:bidi w:val="0"/>
        <w:rPr>
          <w:rFonts w:hint="eastAsia" w:ascii="宋体" w:hAnsi="宋体" w:eastAsia="宋体" w:cs="宋体"/>
          <w:lang w:val="en-US" w:eastAsia="zh-CN"/>
        </w:rPr>
      </w:pPr>
    </w:p>
    <w:p>
      <w:pPr>
        <w:bidi w:val="0"/>
        <w:rPr>
          <w:rFonts w:hint="eastAsia" w:ascii="宋体" w:hAnsi="宋体" w:eastAsia="宋体" w:cs="宋体"/>
          <w:lang w:val="en-US" w:eastAsia="zh-CN"/>
        </w:rPr>
      </w:pPr>
    </w:p>
    <w:p>
      <w:pPr>
        <w:bidi w:val="0"/>
        <w:rPr>
          <w:rFonts w:hint="eastAsia" w:ascii="宋体" w:hAnsi="宋体" w:eastAsia="宋体" w:cs="宋体"/>
          <w:lang w:val="en-US" w:eastAsia="zh-CN"/>
        </w:rPr>
      </w:pPr>
    </w:p>
    <w:p>
      <w:pPr>
        <w:tabs>
          <w:tab w:val="left" w:pos="7196"/>
        </w:tabs>
        <w:bidi w:val="0"/>
        <w:jc w:val="center"/>
        <w:outlineLvl w:val="1"/>
        <w:rPr>
          <w:rFonts w:hint="eastAsia" w:ascii="宋体" w:hAnsi="宋体" w:eastAsia="宋体" w:cs="宋体"/>
          <w:sz w:val="24"/>
          <w:szCs w:val="24"/>
          <w:lang w:val="en-US" w:eastAsia="zh-CN"/>
        </w:rPr>
      </w:pPr>
      <w:bookmarkStart w:id="27" w:name="_Toc1419"/>
      <w:bookmarkStart w:id="28" w:name="_Toc11676"/>
      <w:r>
        <w:rPr>
          <w:rFonts w:hint="eastAsia" w:ascii="宋体" w:hAnsi="宋体" w:eastAsia="宋体" w:cs="宋体"/>
          <w:sz w:val="24"/>
          <w:szCs w:val="24"/>
          <w:lang w:val="en-US" w:eastAsia="zh-CN"/>
        </w:rPr>
        <w:t>导入管理模块</w:t>
      </w:r>
      <w:bookmarkEnd w:id="27"/>
      <w:bookmarkEnd w:id="28"/>
    </w:p>
    <w:p>
      <w:pPr>
        <w:tabs>
          <w:tab w:val="left" w:pos="7196"/>
        </w:tabs>
        <w:bidi w:val="0"/>
        <w:jc w:val="center"/>
        <w:rPr>
          <w:rFonts w:hint="eastAsia" w:ascii="宋体" w:hAnsi="宋体" w:eastAsia="宋体" w:cs="宋体"/>
          <w:sz w:val="24"/>
        </w:rPr>
      </w:pPr>
      <w:r>
        <w:rPr>
          <w:rFonts w:hint="eastAsia" w:ascii="宋体" w:hAnsi="宋体" w:eastAsia="宋体" w:cs="宋体"/>
          <w:sz w:val="24"/>
        </w:rPr>
        <mc:AlternateContent>
          <mc:Choice Requires="wps">
            <w:drawing>
              <wp:anchor distT="0" distB="0" distL="114300" distR="114300" simplePos="0" relativeHeight="251678720" behindDoc="0" locked="0" layoutInCell="1" allowOverlap="1">
                <wp:simplePos x="0" y="0"/>
                <wp:positionH relativeFrom="column">
                  <wp:posOffset>1803400</wp:posOffset>
                </wp:positionH>
                <wp:positionV relativeFrom="paragraph">
                  <wp:posOffset>1109980</wp:posOffset>
                </wp:positionV>
                <wp:extent cx="1874520" cy="297180"/>
                <wp:effectExtent l="4445" t="4445" r="10795" b="18415"/>
                <wp:wrapNone/>
                <wp:docPr id="129" name="文本框 129"/>
                <wp:cNvGraphicFramePr/>
                <a:graphic xmlns:a="http://schemas.openxmlformats.org/drawingml/2006/main">
                  <a:graphicData uri="http://schemas.microsoft.com/office/word/2010/wordprocessingShape">
                    <wps:wsp>
                      <wps:cNvSpPr txBox="1"/>
                      <wps:spPr>
                        <a:xfrm>
                          <a:off x="0" y="0"/>
                          <a:ext cx="187452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输出：导入成功</w:t>
                            </w:r>
                          </w:p>
                        </w:txbxContent>
                      </wps:txbx>
                      <wps:bodyPr upright="1"/>
                    </wps:wsp>
                  </a:graphicData>
                </a:graphic>
              </wp:anchor>
            </w:drawing>
          </mc:Choice>
          <mc:Fallback>
            <w:pict>
              <v:shape id="_x0000_s1026" o:spid="_x0000_s1026" o:spt="202" type="#_x0000_t202" style="position:absolute;left:0pt;margin-left:142pt;margin-top:87.4pt;height:23.4pt;width:147.6pt;z-index:251678720;mso-width-relative:page;mso-height-relative:page;" fillcolor="#FFFFFF" filled="t" stroked="t" coordsize="21600,21600" o:gfxdata="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ZLvW6tkAAAALAQAADwAAAAAAAAABACAAAAAiAAAAZHJzL2Rvd25yZXYueG1sUEsB&#10;AhQAFAAAAAgAh07iQJ+w8RP0AQAA7AMAAA4AAAAAAAAAAQAgAAAAKAEAAGRycy9lMm9Eb2MueG1s&#10;UEsFBgAAAAAGAAYAWQEAAI4FAAAAAA==&#10;">
                <v:fill on="t" focussize="0,0"/>
                <v:stroke color="#000000" joinstyle="miter"/>
                <v:imagedata o:title=""/>
                <o:lock v:ext="edit" aspectratio="f"/>
                <v:textbox>
                  <w:txbxContent>
                    <w:p>
                      <w:pPr>
                        <w:rPr>
                          <w:rFonts w:hint="default" w:eastAsia="宋体"/>
                          <w:lang w:val="en-US" w:eastAsia="zh-CN"/>
                        </w:rPr>
                      </w:pPr>
                      <w:r>
                        <w:rPr>
                          <w:rFonts w:hint="eastAsia"/>
                          <w:lang w:val="en-US" w:eastAsia="zh-CN"/>
                        </w:rPr>
                        <w:t>输出：导入成功</w:t>
                      </w:r>
                    </w:p>
                  </w:txbxContent>
                </v:textbox>
              </v:shape>
            </w:pict>
          </mc:Fallback>
        </mc:AlternateContent>
      </w:r>
      <w:r>
        <w:rPr>
          <w:rFonts w:hint="eastAsia" w:ascii="宋体" w:hAnsi="宋体" w:eastAsia="宋体" w:cs="宋体"/>
          <w:sz w:val="24"/>
        </w:rPr>
        <mc:AlternateContent>
          <mc:Choice Requires="wps">
            <w:drawing>
              <wp:anchor distT="0" distB="0" distL="114300" distR="114300" simplePos="0" relativeHeight="251677696" behindDoc="0" locked="0" layoutInCell="1" allowOverlap="1">
                <wp:simplePos x="0" y="0"/>
                <wp:positionH relativeFrom="column">
                  <wp:posOffset>1772920</wp:posOffset>
                </wp:positionH>
                <wp:positionV relativeFrom="paragraph">
                  <wp:posOffset>599440</wp:posOffset>
                </wp:positionV>
                <wp:extent cx="1874520" cy="297180"/>
                <wp:effectExtent l="4445" t="4445" r="10795" b="18415"/>
                <wp:wrapNone/>
                <wp:docPr id="117" name="文本框 117"/>
                <wp:cNvGraphicFramePr/>
                <a:graphic xmlns:a="http://schemas.openxmlformats.org/drawingml/2006/main">
                  <a:graphicData uri="http://schemas.microsoft.com/office/word/2010/wordprocessingShape">
                    <wps:wsp>
                      <wps:cNvSpPr txBox="1"/>
                      <wps:spPr>
                        <a:xfrm>
                          <a:off x="0" y="0"/>
                          <a:ext cx="187452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处理：解析文件保存信息</w:t>
                            </w:r>
                          </w:p>
                        </w:txbxContent>
                      </wps:txbx>
                      <wps:bodyPr upright="1"/>
                    </wps:wsp>
                  </a:graphicData>
                </a:graphic>
              </wp:anchor>
            </w:drawing>
          </mc:Choice>
          <mc:Fallback>
            <w:pict>
              <v:shape id="_x0000_s1026" o:spid="_x0000_s1026" o:spt="202" type="#_x0000_t202" style="position:absolute;left:0pt;margin-left:139.6pt;margin-top:47.2pt;height:23.4pt;width:147.6pt;z-index:251677696;mso-width-relative:page;mso-height-relative:page;" fillcolor="#FFFFFF" filled="t" stroked="t" coordsize="21600,21600" o:gfxdata="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OxoCddkAAAAKAQAADwAAAAAAAAABACAAAAAiAAAAZHJzL2Rvd25yZXYueG1sUEsB&#10;AhQAFAAAAAgAh07iQNW86wP0AQAA7AMAAA4AAAAAAAAAAQAgAAAAKAEAAGRycy9lMm9Eb2MueG1s&#10;UEsFBgAAAAAGAAYAWQEAAI4FAAAAAA==&#10;">
                <v:fill on="t" focussize="0,0"/>
                <v:stroke color="#000000" joinstyle="miter"/>
                <v:imagedata o:title=""/>
                <o:lock v:ext="edit" aspectratio="f"/>
                <v:textbox>
                  <w:txbxContent>
                    <w:p>
                      <w:pPr>
                        <w:rPr>
                          <w:rFonts w:hint="default" w:eastAsia="宋体"/>
                          <w:lang w:val="en-US" w:eastAsia="zh-CN"/>
                        </w:rPr>
                      </w:pPr>
                      <w:r>
                        <w:rPr>
                          <w:rFonts w:hint="eastAsia"/>
                          <w:lang w:val="en-US" w:eastAsia="zh-CN"/>
                        </w:rPr>
                        <w:t>处理：解析文件保存信息</w:t>
                      </w:r>
                    </w:p>
                  </w:txbxContent>
                </v:textbox>
              </v:shape>
            </w:pict>
          </mc:Fallback>
        </mc:AlternateContent>
      </w:r>
      <w:r>
        <w:rPr>
          <w:rFonts w:hint="eastAsia" w:ascii="宋体" w:hAnsi="宋体" w:eastAsia="宋体" w:cs="宋体"/>
          <w:sz w:val="24"/>
        </w:rPr>
        <mc:AlternateContent>
          <mc:Choice Requires="wps">
            <w:drawing>
              <wp:anchor distT="0" distB="0" distL="114300" distR="114300" simplePos="0" relativeHeight="251676672" behindDoc="0" locked="0" layoutInCell="1" allowOverlap="1">
                <wp:simplePos x="0" y="0"/>
                <wp:positionH relativeFrom="column">
                  <wp:posOffset>1772920</wp:posOffset>
                </wp:positionH>
                <wp:positionV relativeFrom="paragraph">
                  <wp:posOffset>134620</wp:posOffset>
                </wp:positionV>
                <wp:extent cx="1874520" cy="297180"/>
                <wp:effectExtent l="4445" t="4445" r="10795" b="18415"/>
                <wp:wrapNone/>
                <wp:docPr id="130" name="文本框 130"/>
                <wp:cNvGraphicFramePr/>
                <a:graphic xmlns:a="http://schemas.openxmlformats.org/drawingml/2006/main">
                  <a:graphicData uri="http://schemas.microsoft.com/office/word/2010/wordprocessingShape">
                    <wps:wsp>
                      <wps:cNvSpPr txBox="1"/>
                      <wps:spPr>
                        <a:xfrm>
                          <a:off x="0" y="0"/>
                          <a:ext cx="187452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输入：所需要导入的txt文件</w:t>
                            </w:r>
                          </w:p>
                        </w:txbxContent>
                      </wps:txbx>
                      <wps:bodyPr upright="1"/>
                    </wps:wsp>
                  </a:graphicData>
                </a:graphic>
              </wp:anchor>
            </w:drawing>
          </mc:Choice>
          <mc:Fallback>
            <w:pict>
              <v:shape id="_x0000_s1026" o:spid="_x0000_s1026" o:spt="202" type="#_x0000_t202" style="position:absolute;left:0pt;margin-left:139.6pt;margin-top:10.6pt;height:23.4pt;width:147.6pt;z-index:251676672;mso-width-relative:page;mso-height-relative:page;" fillcolor="#FFFFFF" filled="t" stroked="t" coordsize="21600,21600" o:gfxdata="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QTgE12QAAAAkBAAAPAAAAAAAAAAEAIAAAACIAAABkcnMvZG93bnJldi54bWxQSwEC&#10;FAAUAAAACACHTuJALTGe9PMBAADsAwAADgAAAAAAAAABACAAAAAoAQAAZHJzL2Uyb0RvYy54bWxQ&#10;SwUGAAAAAAYABgBZAQAAjQUAAAAA&#10;">
                <v:fill on="t" focussize="0,0"/>
                <v:stroke color="#000000" joinstyle="miter"/>
                <v:imagedata o:title=""/>
                <o:lock v:ext="edit" aspectratio="f"/>
                <v:textbox>
                  <w:txbxContent>
                    <w:p>
                      <w:pPr>
                        <w:rPr>
                          <w:rFonts w:hint="default" w:eastAsia="宋体"/>
                          <w:lang w:val="en-US" w:eastAsia="zh-CN"/>
                        </w:rPr>
                      </w:pPr>
                      <w:r>
                        <w:rPr>
                          <w:rFonts w:hint="eastAsia"/>
                          <w:lang w:val="en-US" w:eastAsia="zh-CN"/>
                        </w:rPr>
                        <w:t>输入：所需要导入的txt文件</w:t>
                      </w:r>
                    </w:p>
                  </w:txbxContent>
                </v:textbox>
              </v:shape>
            </w:pict>
          </mc:Fallback>
        </mc:AlternateContent>
      </w:r>
    </w:p>
    <w:p>
      <w:pPr>
        <w:bidi w:val="0"/>
        <w:rPr>
          <w:rFonts w:hint="eastAsia" w:ascii="宋体" w:hAnsi="宋体" w:eastAsia="宋体" w:cs="宋体"/>
          <w:kern w:val="2"/>
          <w:sz w:val="21"/>
          <w:szCs w:val="24"/>
          <w:lang w:val="en-US" w:eastAsia="zh-CN" w:bidi="ar-SA"/>
        </w:rPr>
      </w:pPr>
    </w:p>
    <w:p>
      <w:pPr>
        <w:bidi w:val="0"/>
        <w:rPr>
          <w:rFonts w:hint="eastAsia" w:ascii="宋体" w:hAnsi="宋体" w:eastAsia="宋体" w:cs="宋体"/>
          <w:lang w:val="en-US" w:eastAsia="zh-CN"/>
        </w:rPr>
      </w:pPr>
      <w:r>
        <w:rPr>
          <w:rFonts w:hint="eastAsia" w:ascii="宋体" w:hAnsi="宋体" w:eastAsia="宋体" w:cs="宋体"/>
          <w:sz w:val="21"/>
        </w:rPr>
        <mc:AlternateContent>
          <mc:Choice Requires="wps">
            <w:drawing>
              <wp:anchor distT="0" distB="0" distL="114300" distR="114300" simplePos="0" relativeHeight="251689984" behindDoc="0" locked="0" layoutInCell="1" allowOverlap="1">
                <wp:simplePos x="0" y="0"/>
                <wp:positionH relativeFrom="column">
                  <wp:posOffset>2565400</wp:posOffset>
                </wp:positionH>
                <wp:positionV relativeFrom="paragraph">
                  <wp:posOffset>43180</wp:posOffset>
                </wp:positionV>
                <wp:extent cx="635" cy="152400"/>
                <wp:effectExtent l="48895" t="0" r="57150" b="0"/>
                <wp:wrapNone/>
                <wp:docPr id="131" name="直接连接符 131"/>
                <wp:cNvGraphicFramePr/>
                <a:graphic xmlns:a="http://schemas.openxmlformats.org/drawingml/2006/main">
                  <a:graphicData uri="http://schemas.microsoft.com/office/word/2010/wordprocessingShape">
                    <wps:wsp>
                      <wps:cNvSpPr/>
                      <wps:spPr>
                        <a:xfrm>
                          <a:off x="0" y="0"/>
                          <a:ext cx="635" cy="15240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202pt;margin-top:3.4pt;height:12pt;width:0.05pt;z-index:251689984;mso-width-relative:page;mso-height-relative:page;" filled="f" stroked="t" coordsize="21600,21600" o:gfxdata="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Hp65RDXAAAACAEA&#10;AA8AAAAAAAAAAQAgAAAAIgAAAGRycy9kb3ducmV2LnhtbFBLAQIUABQAAAAIAIdO4kAMpfyQ4gEA&#10;AJwDAAAOAAAAAAAAAAEAIAAAACYBAABkcnMvZTJvRG9jLnhtbFBLBQYAAAAABgAGAFkBAAB6BQAA&#10;AAA=&#10;">
                <v:fill on="f" focussize="0,0"/>
                <v:stroke color="#000000" joinstyle="round" endarrow="open"/>
                <v:imagedata o:title=""/>
                <o:lock v:ext="edit" aspectratio="f"/>
              </v:line>
            </w:pict>
          </mc:Fallback>
        </mc:AlternateContent>
      </w:r>
    </w:p>
    <w:p>
      <w:pPr>
        <w:bidi w:val="0"/>
        <w:rPr>
          <w:rFonts w:hint="eastAsia" w:ascii="宋体" w:hAnsi="宋体" w:eastAsia="宋体" w:cs="宋体"/>
          <w:lang w:val="en-US" w:eastAsia="zh-CN"/>
        </w:rPr>
      </w:pPr>
    </w:p>
    <w:p>
      <w:pPr>
        <w:bidi w:val="0"/>
        <w:rPr>
          <w:rFonts w:hint="eastAsia" w:ascii="宋体" w:hAnsi="宋体" w:eastAsia="宋体" w:cs="宋体"/>
          <w:lang w:val="en-US" w:eastAsia="zh-CN"/>
        </w:rPr>
      </w:pPr>
      <w:r>
        <w:rPr>
          <w:rFonts w:hint="eastAsia" w:ascii="宋体" w:hAnsi="宋体" w:eastAsia="宋体" w:cs="宋体"/>
          <w:sz w:val="21"/>
        </w:rPr>
        <mc:AlternateContent>
          <mc:Choice Requires="wps">
            <w:drawing>
              <wp:anchor distT="0" distB="0" distL="114300" distR="114300" simplePos="0" relativeHeight="251691008" behindDoc="0" locked="0" layoutInCell="1" allowOverlap="1">
                <wp:simplePos x="0" y="0"/>
                <wp:positionH relativeFrom="column">
                  <wp:posOffset>2557780</wp:posOffset>
                </wp:positionH>
                <wp:positionV relativeFrom="paragraph">
                  <wp:posOffset>111760</wp:posOffset>
                </wp:positionV>
                <wp:extent cx="635" cy="198120"/>
                <wp:effectExtent l="48895" t="0" r="57150" b="0"/>
                <wp:wrapNone/>
                <wp:docPr id="132" name="直接连接符 132"/>
                <wp:cNvGraphicFramePr/>
                <a:graphic xmlns:a="http://schemas.openxmlformats.org/drawingml/2006/main">
                  <a:graphicData uri="http://schemas.microsoft.com/office/word/2010/wordprocessingShape">
                    <wps:wsp>
                      <wps:cNvSpPr/>
                      <wps:spPr>
                        <a:xfrm>
                          <a:off x="0" y="0"/>
                          <a:ext cx="635" cy="19812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201.4pt;margin-top:8.8pt;height:15.6pt;width:0.05pt;z-index:251691008;mso-width-relative:page;mso-height-relative:page;" filled="f" stroked="t" coordsize="21600,21600" o:gfxdata="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2i3EqtgAAAAJ&#10;AQAADwAAAAAAAAABACAAAAAiAAAAZHJzL2Rvd25yZXYueG1sUEsBAhQAFAAAAAgAh07iQOTEwxXj&#10;AQAAnAMAAA4AAAAAAAAAAQAgAAAAJwEAAGRycy9lMm9Eb2MueG1sUEsFBgAAAAAGAAYAWQEAAHwF&#10;AAAAAA==&#10;">
                <v:fill on="f" focussize="0,0"/>
                <v:stroke color="#000000" joinstyle="round" endarrow="open"/>
                <v:imagedata o:title=""/>
                <o:lock v:ext="edit" aspectratio="f"/>
              </v:line>
            </w:pict>
          </mc:Fallback>
        </mc:AlternateContent>
      </w:r>
    </w:p>
    <w:p>
      <w:pPr>
        <w:bidi w:val="0"/>
        <w:rPr>
          <w:rFonts w:hint="eastAsia" w:ascii="宋体" w:hAnsi="宋体" w:eastAsia="宋体" w:cs="宋体"/>
          <w:lang w:val="en-US" w:eastAsia="zh-CN"/>
        </w:rPr>
      </w:pPr>
    </w:p>
    <w:p>
      <w:pPr>
        <w:bidi w:val="0"/>
        <w:rPr>
          <w:rFonts w:hint="eastAsia" w:ascii="宋体" w:hAnsi="宋体" w:eastAsia="宋体" w:cs="宋体"/>
          <w:lang w:val="en-US" w:eastAsia="zh-CN"/>
        </w:rPr>
      </w:pPr>
    </w:p>
    <w:p>
      <w:pPr>
        <w:bidi w:val="0"/>
        <w:rPr>
          <w:rFonts w:hint="eastAsia" w:ascii="宋体" w:hAnsi="宋体" w:eastAsia="宋体" w:cs="宋体"/>
          <w:lang w:val="en-US" w:eastAsia="zh-CN"/>
        </w:rPr>
      </w:pPr>
    </w:p>
    <w:p>
      <w:pPr>
        <w:tabs>
          <w:tab w:val="left" w:pos="6620"/>
        </w:tabs>
        <w:bidi w:val="0"/>
        <w:jc w:val="center"/>
        <w:outlineLvl w:val="1"/>
        <w:rPr>
          <w:rFonts w:hint="eastAsia" w:ascii="宋体" w:hAnsi="宋体" w:eastAsia="宋体" w:cs="宋体"/>
          <w:sz w:val="24"/>
          <w:szCs w:val="24"/>
          <w:lang w:val="en-US" w:eastAsia="zh-CN"/>
        </w:rPr>
      </w:pPr>
      <w:bookmarkStart w:id="29" w:name="_Toc6696"/>
      <w:bookmarkStart w:id="30" w:name="_Toc28373"/>
      <w:r>
        <w:rPr>
          <w:rFonts w:hint="eastAsia" w:ascii="宋体" w:hAnsi="宋体" w:eastAsia="宋体" w:cs="宋体"/>
          <w:sz w:val="24"/>
          <w:szCs w:val="24"/>
          <w:lang w:val="en-US" w:eastAsia="zh-CN"/>
        </w:rPr>
        <w:t>导出管理模块</w:t>
      </w:r>
      <w:bookmarkEnd w:id="29"/>
      <w:bookmarkEnd w:id="30"/>
    </w:p>
    <w:p>
      <w:pPr>
        <w:tabs>
          <w:tab w:val="left" w:pos="6620"/>
        </w:tabs>
        <w:bidi w:val="0"/>
        <w:jc w:val="center"/>
        <w:rPr>
          <w:rFonts w:hint="eastAsia" w:ascii="宋体" w:hAnsi="宋体" w:eastAsia="宋体" w:cs="宋体"/>
          <w:sz w:val="24"/>
        </w:rPr>
      </w:pPr>
      <w:r>
        <w:rPr>
          <w:rFonts w:hint="eastAsia" w:ascii="宋体" w:hAnsi="宋体" w:eastAsia="宋体" w:cs="宋体"/>
          <w:sz w:val="24"/>
        </w:rPr>
        <mc:AlternateContent>
          <mc:Choice Requires="wps">
            <w:drawing>
              <wp:anchor distT="0" distB="0" distL="114300" distR="114300" simplePos="0" relativeHeight="251680768" behindDoc="0" locked="0" layoutInCell="1" allowOverlap="1">
                <wp:simplePos x="0" y="0"/>
                <wp:positionH relativeFrom="column">
                  <wp:posOffset>1521460</wp:posOffset>
                </wp:positionH>
                <wp:positionV relativeFrom="paragraph">
                  <wp:posOffset>569595</wp:posOffset>
                </wp:positionV>
                <wp:extent cx="2697480" cy="297180"/>
                <wp:effectExtent l="4445" t="4445" r="10795" b="18415"/>
                <wp:wrapNone/>
                <wp:docPr id="110" name="文本框 110"/>
                <wp:cNvGraphicFramePr/>
                <a:graphic xmlns:a="http://schemas.openxmlformats.org/drawingml/2006/main">
                  <a:graphicData uri="http://schemas.microsoft.com/office/word/2010/wordprocessingShape">
                    <wps:wsp>
                      <wps:cNvSpPr txBox="1"/>
                      <wps:spPr>
                        <a:xfrm>
                          <a:off x="0" y="0"/>
                          <a:ext cx="269748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处理</w:t>
                            </w:r>
                            <w:r>
                              <w:rPr>
                                <w:rFonts w:hint="default"/>
                                <w:lang w:val="en-US" w:eastAsia="zh-CN"/>
                              </w:rPr>
                              <w:t>：</w:t>
                            </w:r>
                            <w:r>
                              <w:rPr>
                                <w:rFonts w:hint="eastAsia"/>
                                <w:lang w:val="en-US" w:eastAsia="zh-CN"/>
                              </w:rPr>
                              <w:t>遍历全部信息，解析成为txt文件</w:t>
                            </w:r>
                          </w:p>
                        </w:txbxContent>
                      </wps:txbx>
                      <wps:bodyPr upright="1"/>
                    </wps:wsp>
                  </a:graphicData>
                </a:graphic>
              </wp:anchor>
            </w:drawing>
          </mc:Choice>
          <mc:Fallback>
            <w:pict>
              <v:shape id="_x0000_s1026" o:spid="_x0000_s1026" o:spt="202" type="#_x0000_t202" style="position:absolute;left:0pt;margin-left:119.8pt;margin-top:44.85pt;height:23.4pt;width:212.4pt;z-index:251680768;mso-width-relative:page;mso-height-relative:page;" fillcolor="#FFFFFF" filled="t" stroked="t" coordsize="21600,21600" o:gfxdata="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QJThw2AAAAAoBAAAPAAAAAAAAAAEAIAAAACIAAABkcnMvZG93bnJldi54bWxQSwECFAAU&#10;AAAACACHTuJA54Gcs/EBAADsAwAADgAAAAAAAAABACAAAAAnAQAAZHJzL2Uyb0RvYy54bWxQSwUG&#10;AAAAAAYABgBZAQAAigUAAAAA&#10;">
                <v:fill on="t" focussize="0,0"/>
                <v:stroke color="#000000" joinstyle="miter"/>
                <v:imagedata o:title=""/>
                <o:lock v:ext="edit" aspectratio="f"/>
                <v:textbox>
                  <w:txbxContent>
                    <w:p>
                      <w:pPr>
                        <w:rPr>
                          <w:rFonts w:hint="default" w:eastAsia="宋体"/>
                          <w:lang w:val="en-US" w:eastAsia="zh-CN"/>
                        </w:rPr>
                      </w:pPr>
                      <w:r>
                        <w:rPr>
                          <w:rFonts w:hint="eastAsia"/>
                          <w:lang w:val="en-US" w:eastAsia="zh-CN"/>
                        </w:rPr>
                        <w:t>处理</w:t>
                      </w:r>
                      <w:r>
                        <w:rPr>
                          <w:rFonts w:hint="default"/>
                          <w:lang w:val="en-US" w:eastAsia="zh-CN"/>
                        </w:rPr>
                        <w:t>：</w:t>
                      </w:r>
                      <w:r>
                        <w:rPr>
                          <w:rFonts w:hint="eastAsia"/>
                          <w:lang w:val="en-US" w:eastAsia="zh-CN"/>
                        </w:rPr>
                        <w:t>遍历全部信息，解析成为txt文件</w:t>
                      </w:r>
                    </w:p>
                  </w:txbxContent>
                </v:textbox>
              </v:shape>
            </w:pict>
          </mc:Fallback>
        </mc:AlternateContent>
      </w:r>
      <w:r>
        <w:rPr>
          <w:rFonts w:hint="eastAsia" w:ascii="宋体" w:hAnsi="宋体" w:eastAsia="宋体" w:cs="宋体"/>
          <w:sz w:val="24"/>
        </w:rPr>
        <mc:AlternateContent>
          <mc:Choice Requires="wps">
            <w:drawing>
              <wp:anchor distT="0" distB="0" distL="114300" distR="114300" simplePos="0" relativeHeight="251681792" behindDoc="0" locked="0" layoutInCell="1" allowOverlap="1">
                <wp:simplePos x="0" y="0"/>
                <wp:positionH relativeFrom="column">
                  <wp:posOffset>1772920</wp:posOffset>
                </wp:positionH>
                <wp:positionV relativeFrom="paragraph">
                  <wp:posOffset>1080135</wp:posOffset>
                </wp:positionV>
                <wp:extent cx="1912620" cy="297180"/>
                <wp:effectExtent l="5080" t="4445" r="17780" b="18415"/>
                <wp:wrapNone/>
                <wp:docPr id="108" name="文本框 108"/>
                <wp:cNvGraphicFramePr/>
                <a:graphic xmlns:a="http://schemas.openxmlformats.org/drawingml/2006/main">
                  <a:graphicData uri="http://schemas.microsoft.com/office/word/2010/wordprocessingShape">
                    <wps:wsp>
                      <wps:cNvSpPr txBox="1"/>
                      <wps:spPr>
                        <a:xfrm>
                          <a:off x="0" y="0"/>
                          <a:ext cx="191262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输出：导出成功</w:t>
                            </w:r>
                          </w:p>
                        </w:txbxContent>
                      </wps:txbx>
                      <wps:bodyPr upright="1"/>
                    </wps:wsp>
                  </a:graphicData>
                </a:graphic>
              </wp:anchor>
            </w:drawing>
          </mc:Choice>
          <mc:Fallback>
            <w:pict>
              <v:shape id="_x0000_s1026" o:spid="_x0000_s1026" o:spt="202" type="#_x0000_t202" style="position:absolute;left:0pt;margin-left:139.6pt;margin-top:85.05pt;height:23.4pt;width:150.6pt;z-index:251681792;mso-width-relative:page;mso-height-relative:page;" fillcolor="#FFFFFF" filled="t" stroked="t" coordsize="21600,21600" o:gfxdata="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ITXji2QAAAAsBAAAPAAAAAAAAAAEAIAAAACIAAABkcnMvZG93bnJldi54bWxQSwEC&#10;FAAUAAAACACHTuJAA+GS9PMBAADsAwAADgAAAAAAAAABACAAAAAoAQAAZHJzL2Uyb0RvYy54bWxQ&#10;SwUGAAAAAAYABgBZAQAAjQUAAAAA&#10;">
                <v:fill on="t" focussize="0,0"/>
                <v:stroke color="#000000" joinstyle="miter"/>
                <v:imagedata o:title=""/>
                <o:lock v:ext="edit" aspectratio="f"/>
                <v:textbox>
                  <w:txbxContent>
                    <w:p>
                      <w:pPr>
                        <w:rPr>
                          <w:rFonts w:hint="default" w:eastAsia="宋体"/>
                          <w:lang w:val="en-US" w:eastAsia="zh-CN"/>
                        </w:rPr>
                      </w:pPr>
                      <w:r>
                        <w:rPr>
                          <w:rFonts w:hint="eastAsia"/>
                          <w:lang w:val="en-US" w:eastAsia="zh-CN"/>
                        </w:rPr>
                        <w:t>输出：导出成功</w:t>
                      </w:r>
                    </w:p>
                  </w:txbxContent>
                </v:textbox>
              </v:shape>
            </w:pict>
          </mc:Fallback>
        </mc:AlternateContent>
      </w:r>
      <w:r>
        <w:rPr>
          <w:rFonts w:hint="eastAsia" w:ascii="宋体" w:hAnsi="宋体" w:eastAsia="宋体" w:cs="宋体"/>
          <w:sz w:val="24"/>
        </w:rPr>
        <mc:AlternateContent>
          <mc:Choice Requires="wps">
            <w:drawing>
              <wp:anchor distT="0" distB="0" distL="114300" distR="114300" simplePos="0" relativeHeight="251679744" behindDoc="0" locked="0" layoutInCell="1" allowOverlap="1">
                <wp:simplePos x="0" y="0"/>
                <wp:positionH relativeFrom="column">
                  <wp:posOffset>1772920</wp:posOffset>
                </wp:positionH>
                <wp:positionV relativeFrom="paragraph">
                  <wp:posOffset>97155</wp:posOffset>
                </wp:positionV>
                <wp:extent cx="1912620" cy="297180"/>
                <wp:effectExtent l="5080" t="4445" r="17780" b="18415"/>
                <wp:wrapNone/>
                <wp:docPr id="133" name="文本框 133"/>
                <wp:cNvGraphicFramePr/>
                <a:graphic xmlns:a="http://schemas.openxmlformats.org/drawingml/2006/main">
                  <a:graphicData uri="http://schemas.microsoft.com/office/word/2010/wordprocessingShape">
                    <wps:wsp>
                      <wps:cNvSpPr txBox="1"/>
                      <wps:spPr>
                        <a:xfrm>
                          <a:off x="0" y="0"/>
                          <a:ext cx="191262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输入：导出命令</w:t>
                            </w:r>
                          </w:p>
                        </w:txbxContent>
                      </wps:txbx>
                      <wps:bodyPr upright="1"/>
                    </wps:wsp>
                  </a:graphicData>
                </a:graphic>
              </wp:anchor>
            </w:drawing>
          </mc:Choice>
          <mc:Fallback>
            <w:pict>
              <v:shape id="_x0000_s1026" o:spid="_x0000_s1026" o:spt="202" type="#_x0000_t202" style="position:absolute;left:0pt;margin-left:139.6pt;margin-top:7.65pt;height:23.4pt;width:150.6pt;z-index:251679744;mso-width-relative:page;mso-height-relative:page;" fillcolor="#FFFFFF" filled="t" stroked="t" coordsize="21600,21600" o:gfxdata="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kNRQWdkAAAAJAQAADwAAAAAAAAABACAAAAAiAAAAZHJzL2Rvd25yZXYueG1sUEsB&#10;AhQAFAAAAAgAh07iQCyL2gr0AQAA7AMAAA4AAAAAAAAAAQAgAAAAKAEAAGRycy9lMm9Eb2MueG1s&#10;UEsFBgAAAAAGAAYAWQEAAI4FAAAAAA==&#10;">
                <v:fill on="t" focussize="0,0"/>
                <v:stroke color="#000000" joinstyle="miter"/>
                <v:imagedata o:title=""/>
                <o:lock v:ext="edit" aspectratio="f"/>
                <v:textbox>
                  <w:txbxContent>
                    <w:p>
                      <w:pPr>
                        <w:rPr>
                          <w:rFonts w:hint="default" w:eastAsia="宋体"/>
                          <w:lang w:val="en-US" w:eastAsia="zh-CN"/>
                        </w:rPr>
                      </w:pPr>
                      <w:r>
                        <w:rPr>
                          <w:rFonts w:hint="eastAsia"/>
                          <w:lang w:val="en-US" w:eastAsia="zh-CN"/>
                        </w:rPr>
                        <w:t>输入：导出命令</w:t>
                      </w:r>
                    </w:p>
                  </w:txbxContent>
                </v:textbox>
              </v:shape>
            </w:pict>
          </mc:Fallback>
        </mc:AlternateContent>
      </w:r>
    </w:p>
    <w:p>
      <w:pPr>
        <w:bidi w:val="0"/>
        <w:rPr>
          <w:rFonts w:hint="eastAsia" w:ascii="宋体" w:hAnsi="宋体" w:eastAsia="宋体" w:cs="宋体"/>
          <w:kern w:val="2"/>
          <w:sz w:val="21"/>
          <w:szCs w:val="24"/>
          <w:lang w:val="en-US" w:eastAsia="zh-CN" w:bidi="ar-SA"/>
        </w:rPr>
      </w:pPr>
      <w:r>
        <w:rPr>
          <w:rFonts w:hint="eastAsia" w:ascii="宋体" w:hAnsi="宋体" w:eastAsia="宋体" w:cs="宋体"/>
          <w:sz w:val="21"/>
        </w:rPr>
        <mc:AlternateContent>
          <mc:Choice Requires="wps">
            <w:drawing>
              <wp:anchor distT="0" distB="0" distL="114300" distR="114300" simplePos="0" relativeHeight="251692032" behindDoc="0" locked="0" layoutInCell="1" allowOverlap="1">
                <wp:simplePos x="0" y="0"/>
                <wp:positionH relativeFrom="column">
                  <wp:posOffset>2557780</wp:posOffset>
                </wp:positionH>
                <wp:positionV relativeFrom="paragraph">
                  <wp:posOffset>189865</wp:posOffset>
                </wp:positionV>
                <wp:extent cx="635" cy="190500"/>
                <wp:effectExtent l="48895" t="0" r="57150" b="7620"/>
                <wp:wrapNone/>
                <wp:docPr id="135" name="直接连接符 135"/>
                <wp:cNvGraphicFramePr/>
                <a:graphic xmlns:a="http://schemas.openxmlformats.org/drawingml/2006/main">
                  <a:graphicData uri="http://schemas.microsoft.com/office/word/2010/wordprocessingShape">
                    <wps:wsp>
                      <wps:cNvSpPr/>
                      <wps:spPr>
                        <a:xfrm>
                          <a:off x="0" y="0"/>
                          <a:ext cx="635" cy="19050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201.4pt;margin-top:14.95pt;height:15pt;width:0.05pt;z-index:251692032;mso-width-relative:page;mso-height-relative:page;" filled="f" stroked="t" coordsize="21600,21600" o:gfxdata="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RUB47YAAAACQEA&#10;AA8AAAAAAAAAAQAgAAAAIgAAAGRycy9kb3ducmV2LnhtbFBLAQIUABQAAAAIAIdO4kAg+iyP4QEA&#10;AJwDAAAOAAAAAAAAAAEAIAAAACcBAABkcnMvZTJvRG9jLnhtbFBLBQYAAAAABgAGAFkBAAB6BQAA&#10;AAA=&#10;">
                <v:fill on="f" focussize="0,0"/>
                <v:stroke color="#000000" joinstyle="round" endarrow="open"/>
                <v:imagedata o:title=""/>
                <o:lock v:ext="edit" aspectratio="f"/>
              </v:line>
            </w:pict>
          </mc:Fallback>
        </mc:AlternateContent>
      </w:r>
    </w:p>
    <w:p>
      <w:pPr>
        <w:bidi w:val="0"/>
        <w:rPr>
          <w:rFonts w:hint="eastAsia" w:ascii="宋体" w:hAnsi="宋体" w:eastAsia="宋体" w:cs="宋体"/>
          <w:lang w:val="en-US" w:eastAsia="zh-CN"/>
        </w:rPr>
      </w:pPr>
    </w:p>
    <w:p>
      <w:pPr>
        <w:bidi w:val="0"/>
        <w:rPr>
          <w:rFonts w:hint="eastAsia" w:ascii="宋体" w:hAnsi="宋体" w:eastAsia="宋体" w:cs="宋体"/>
          <w:lang w:val="en-US" w:eastAsia="zh-CN"/>
        </w:rPr>
      </w:pPr>
    </w:p>
    <w:p>
      <w:pPr>
        <w:bidi w:val="0"/>
        <w:rPr>
          <w:rFonts w:hint="eastAsia" w:ascii="宋体" w:hAnsi="宋体" w:eastAsia="宋体" w:cs="宋体"/>
          <w:lang w:val="en-US" w:eastAsia="zh-CN"/>
        </w:rPr>
      </w:pPr>
      <w:r>
        <w:rPr>
          <w:rFonts w:hint="eastAsia" w:ascii="宋体" w:hAnsi="宋体" w:eastAsia="宋体" w:cs="宋体"/>
          <w:sz w:val="21"/>
        </w:rPr>
        <mc:AlternateContent>
          <mc:Choice Requires="wps">
            <w:drawing>
              <wp:anchor distT="0" distB="0" distL="114300" distR="114300" simplePos="0" relativeHeight="251693056" behindDoc="0" locked="0" layoutInCell="1" allowOverlap="1">
                <wp:simplePos x="0" y="0"/>
                <wp:positionH relativeFrom="column">
                  <wp:posOffset>2557780</wp:posOffset>
                </wp:positionH>
                <wp:positionV relativeFrom="paragraph">
                  <wp:posOffset>73660</wp:posOffset>
                </wp:positionV>
                <wp:extent cx="635" cy="205740"/>
                <wp:effectExtent l="48895" t="0" r="57150" b="7620"/>
                <wp:wrapNone/>
                <wp:docPr id="111" name="直接连接符 111"/>
                <wp:cNvGraphicFramePr/>
                <a:graphic xmlns:a="http://schemas.openxmlformats.org/drawingml/2006/main">
                  <a:graphicData uri="http://schemas.microsoft.com/office/word/2010/wordprocessingShape">
                    <wps:wsp>
                      <wps:cNvSpPr/>
                      <wps:spPr>
                        <a:xfrm>
                          <a:off x="0" y="0"/>
                          <a:ext cx="635" cy="20574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201.4pt;margin-top:5.8pt;height:16.2pt;width:0.05pt;z-index:251693056;mso-width-relative:page;mso-height-relative:page;" filled="f" stroked="t" coordsize="21600,21600" o:gfxdata="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0c5HE2AAAAAkB&#10;AAAPAAAAAAAAAAEAIAAAACIAAABkcnMvZG93bnJldi54bWxQSwECFAAUAAAACACHTuJAiHeaSOIB&#10;AACcAwAADgAAAAAAAAABACAAAAAnAQAAZHJzL2Uyb0RvYy54bWxQSwUGAAAAAAYABgBZAQAAewUA&#10;AAAA&#10;">
                <v:fill on="f" focussize="0,0"/>
                <v:stroke color="#000000" joinstyle="round" endarrow="open"/>
                <v:imagedata o:title=""/>
                <o:lock v:ext="edit" aspectratio="f"/>
              </v:line>
            </w:pict>
          </mc:Fallback>
        </mc:AlternateContent>
      </w:r>
    </w:p>
    <w:p>
      <w:pPr>
        <w:bidi w:val="0"/>
        <w:jc w:val="right"/>
        <w:rPr>
          <w:rFonts w:hint="eastAsia" w:ascii="宋体" w:hAnsi="宋体" w:eastAsia="宋体" w:cs="宋体"/>
          <w:lang w:val="en-US" w:eastAsia="zh-CN"/>
        </w:rPr>
      </w:pPr>
    </w:p>
    <w:p>
      <w:pPr>
        <w:bidi w:val="0"/>
        <w:jc w:val="center"/>
        <w:outlineLvl w:val="1"/>
        <w:rPr>
          <w:rFonts w:hint="eastAsia" w:ascii="宋体" w:hAnsi="宋体" w:eastAsia="宋体" w:cs="宋体"/>
          <w:sz w:val="24"/>
          <w:szCs w:val="24"/>
          <w:lang w:val="en-US" w:eastAsia="zh-CN"/>
        </w:rPr>
      </w:pPr>
      <w:bookmarkStart w:id="40" w:name="_GoBack"/>
      <w:bookmarkEnd w:id="40"/>
      <w:bookmarkStart w:id="31" w:name="_Toc9939"/>
      <w:bookmarkStart w:id="32" w:name="_Toc20940"/>
      <w:r>
        <w:rPr>
          <w:rFonts w:hint="eastAsia" w:ascii="宋体" w:hAnsi="宋体" w:eastAsia="宋体" w:cs="宋体"/>
          <w:sz w:val="24"/>
          <w:szCs w:val="24"/>
          <w:lang w:val="en-US" w:eastAsia="zh-CN"/>
        </w:rPr>
        <w:t>修改管理模块</w:t>
      </w:r>
      <w:bookmarkEnd w:id="31"/>
      <w:bookmarkEnd w:id="32"/>
    </w:p>
    <w:p>
      <w:pPr>
        <w:bidi w:val="0"/>
        <w:jc w:val="right"/>
        <w:rPr>
          <w:rFonts w:hint="eastAsia"/>
          <w:lang w:val="en-US" w:eastAsia="zh-CN"/>
        </w:rPr>
      </w:pPr>
      <w:r>
        <w:rPr>
          <w:sz w:val="21"/>
        </w:rPr>
        <mc:AlternateContent>
          <mc:Choice Requires="wps">
            <w:drawing>
              <wp:anchor distT="0" distB="0" distL="114300" distR="114300" simplePos="0" relativeHeight="251682816" behindDoc="0" locked="0" layoutInCell="1" allowOverlap="1">
                <wp:simplePos x="0" y="0"/>
                <wp:positionH relativeFrom="column">
                  <wp:posOffset>1795780</wp:posOffset>
                </wp:positionH>
                <wp:positionV relativeFrom="paragraph">
                  <wp:posOffset>134620</wp:posOffset>
                </wp:positionV>
                <wp:extent cx="1760220" cy="259080"/>
                <wp:effectExtent l="4445" t="4445" r="18415" b="10795"/>
                <wp:wrapNone/>
                <wp:docPr id="142" name="文本框 142"/>
                <wp:cNvGraphicFramePr/>
                <a:graphic xmlns:a="http://schemas.openxmlformats.org/drawingml/2006/main">
                  <a:graphicData uri="http://schemas.microsoft.com/office/word/2010/wordprocessingShape">
                    <wps:wsp>
                      <wps:cNvSpPr txBox="1"/>
                      <wps:spPr>
                        <a:xfrm>
                          <a:off x="0" y="0"/>
                          <a:ext cx="1760220" cy="2590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输入：所规定的相关信息</w:t>
                            </w:r>
                          </w:p>
                        </w:txbxContent>
                      </wps:txbx>
                      <wps:bodyPr upright="1"/>
                    </wps:wsp>
                  </a:graphicData>
                </a:graphic>
              </wp:anchor>
            </w:drawing>
          </mc:Choice>
          <mc:Fallback>
            <w:pict>
              <v:shape id="_x0000_s1026" o:spid="_x0000_s1026" o:spt="202" type="#_x0000_t202" style="position:absolute;left:0pt;margin-left:141.4pt;margin-top:10.6pt;height:20.4pt;width:138.6pt;z-index:251682816;mso-width-relative:page;mso-height-relative:page;" fillcolor="#FFFFFF" filled="t" stroked="t" coordsize="21600,21600" o:gfxdata="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Jmt32AAAAAkBAAAPAAAAAAAAAAEAIAAAACIAAABkcnMvZG93bnJldi54bWxQSwEC&#10;FAAUAAAACACHTuJAFcv1hvQBAADsAwAADgAAAAAAAAABACAAAAAnAQAAZHJzL2Uyb0RvYy54bWxQ&#10;SwUGAAAAAAYABgBZAQAAjQUAAAAA&#10;">
                <v:fill on="t" focussize="0,0"/>
                <v:stroke color="#000000" joinstyle="miter"/>
                <v:imagedata o:title=""/>
                <o:lock v:ext="edit" aspectratio="f"/>
                <v:textbox>
                  <w:txbxContent>
                    <w:p>
                      <w:pPr>
                        <w:rPr>
                          <w:rFonts w:hint="default" w:eastAsia="宋体"/>
                          <w:lang w:val="en-US" w:eastAsia="zh-CN"/>
                        </w:rPr>
                      </w:pPr>
                      <w:r>
                        <w:rPr>
                          <w:rFonts w:hint="eastAsia"/>
                          <w:lang w:val="en-US" w:eastAsia="zh-CN"/>
                        </w:rPr>
                        <w:t>输入：所规定的相关信息</w:t>
                      </w:r>
                    </w:p>
                  </w:txbxContent>
                </v:textbox>
              </v:shape>
            </w:pict>
          </mc:Fallback>
        </mc:AlternateContent>
      </w:r>
    </w:p>
    <w:p>
      <w:pPr>
        <w:bidi w:val="0"/>
        <w:jc w:val="center"/>
        <w:rPr>
          <w:sz w:val="21"/>
        </w:rPr>
      </w:pPr>
      <w:r>
        <w:rPr>
          <w:sz w:val="21"/>
        </w:rPr>
        <mc:AlternateContent>
          <mc:Choice Requires="wps">
            <w:drawing>
              <wp:anchor distT="0" distB="0" distL="114300" distR="114300" simplePos="0" relativeHeight="251695104" behindDoc="0" locked="0" layoutInCell="1" allowOverlap="1">
                <wp:simplePos x="0" y="0"/>
                <wp:positionH relativeFrom="column">
                  <wp:posOffset>2580640</wp:posOffset>
                </wp:positionH>
                <wp:positionV relativeFrom="paragraph">
                  <wp:posOffset>584200</wp:posOffset>
                </wp:positionV>
                <wp:extent cx="635" cy="167640"/>
                <wp:effectExtent l="48895" t="0" r="57150" b="0"/>
                <wp:wrapNone/>
                <wp:docPr id="138" name="直接连接符 138"/>
                <wp:cNvGraphicFramePr/>
                <a:graphic xmlns:a="http://schemas.openxmlformats.org/drawingml/2006/main">
                  <a:graphicData uri="http://schemas.microsoft.com/office/word/2010/wordprocessingShape">
                    <wps:wsp>
                      <wps:cNvSpPr/>
                      <wps:spPr>
                        <a:xfrm>
                          <a:off x="0" y="0"/>
                          <a:ext cx="635" cy="16764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203.2pt;margin-top:46pt;height:13.2pt;width:0.05pt;z-index:251695104;mso-width-relative:page;mso-height-relative:page;" filled="f" stroked="t" coordsize="21600,21600" o:gfxdata="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Wbh3mtkAAAAK&#10;AQAADwAAAAAAAAABACAAAAAiAAAAZHJzL2Rvd25yZXYueG1sUEsBAhQAFAAAAAgAh07iQOk0aYPi&#10;AQAAnAMAAA4AAAAAAAAAAQAgAAAAKAEAAGRycy9lMm9Eb2MueG1sUEsFBgAAAAAGAAYAWQEAAHwF&#10;AAAAAA==&#10;">
                <v:fill on="f" focussize="0,0"/>
                <v:stroke color="#000000" joinstyle="round" endarrow="open"/>
                <v:imagedata o:title=""/>
                <o:lock v:ext="edit" aspectratio="f"/>
              </v:line>
            </w:pict>
          </mc:Fallback>
        </mc:AlternateContent>
      </w:r>
      <w:r>
        <w:rPr>
          <w:sz w:val="21"/>
        </w:rPr>
        <mc:AlternateContent>
          <mc:Choice Requires="wps">
            <w:drawing>
              <wp:anchor distT="0" distB="0" distL="114300" distR="114300" simplePos="0" relativeHeight="251694080" behindDoc="0" locked="0" layoutInCell="1" allowOverlap="1">
                <wp:simplePos x="0" y="0"/>
                <wp:positionH relativeFrom="column">
                  <wp:posOffset>2588260</wp:posOffset>
                </wp:positionH>
                <wp:positionV relativeFrom="paragraph">
                  <wp:posOffset>205105</wp:posOffset>
                </wp:positionV>
                <wp:extent cx="635" cy="121920"/>
                <wp:effectExtent l="48895" t="0" r="57150" b="0"/>
                <wp:wrapNone/>
                <wp:docPr id="141" name="直接连接符 141"/>
                <wp:cNvGraphicFramePr/>
                <a:graphic xmlns:a="http://schemas.openxmlformats.org/drawingml/2006/main">
                  <a:graphicData uri="http://schemas.microsoft.com/office/word/2010/wordprocessingShape">
                    <wps:wsp>
                      <wps:cNvSpPr/>
                      <wps:spPr>
                        <a:xfrm>
                          <a:off x="0" y="0"/>
                          <a:ext cx="635" cy="12192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203.8pt;margin-top:16.15pt;height:9.6pt;width:0.05pt;z-index:251694080;mso-width-relative:page;mso-height-relative:page;" filled="f" stroked="t" coordsize="21600,21600" o:gfxdata="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62TjbaAAAA&#10;CQEAAA8AAAAAAAAAAQAgAAAAIgAAAGRycy9kb3ducmV2LnhtbFBLAQIUABQAAAAIAIdO4kCBeNf1&#10;4gEAAJwDAAAOAAAAAAAAAAEAIAAAACkBAABkcnMvZTJvRG9jLnhtbFBLBQYAAAAABgAGAFkBAAB9&#10;BQAAAAA=&#10;">
                <v:fill on="f" focussize="0,0"/>
                <v:stroke color="#000000" joinstyle="round" endarrow="open"/>
                <v:imagedata o:title=""/>
                <o:lock v:ext="edit" aspectratio="f"/>
              </v:lin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1826260</wp:posOffset>
                </wp:positionH>
                <wp:positionV relativeFrom="paragraph">
                  <wp:posOffset>744220</wp:posOffset>
                </wp:positionV>
                <wp:extent cx="1760220" cy="259080"/>
                <wp:effectExtent l="4445" t="4445" r="18415" b="10795"/>
                <wp:wrapNone/>
                <wp:docPr id="140" name="文本框 140"/>
                <wp:cNvGraphicFramePr/>
                <a:graphic xmlns:a="http://schemas.openxmlformats.org/drawingml/2006/main">
                  <a:graphicData uri="http://schemas.microsoft.com/office/word/2010/wordprocessingShape">
                    <wps:wsp>
                      <wps:cNvSpPr txBox="1"/>
                      <wps:spPr>
                        <a:xfrm>
                          <a:off x="0" y="0"/>
                          <a:ext cx="1760220" cy="2590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输入：所规定的相关信息</w:t>
                            </w:r>
                          </w:p>
                        </w:txbxContent>
                      </wps:txbx>
                      <wps:bodyPr upright="1"/>
                    </wps:wsp>
                  </a:graphicData>
                </a:graphic>
              </wp:anchor>
            </w:drawing>
          </mc:Choice>
          <mc:Fallback>
            <w:pict>
              <v:shape id="_x0000_s1026" o:spid="_x0000_s1026" o:spt="202" type="#_x0000_t202" style="position:absolute;left:0pt;margin-left:143.8pt;margin-top:58.6pt;height:20.4pt;width:138.6pt;z-index:251684864;mso-width-relative:page;mso-height-relative:page;" fillcolor="#FFFFFF" filled="t" stroked="t" coordsize="21600,21600" o:gfxdata="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DAe8g2QAAAAsBAAAPAAAAAAAAAAEAIAAAACIAAABkcnMvZG93bnJldi54bWxQSwEC&#10;FAAUAAAACACHTuJAwvZkh/MBAADsAwAADgAAAAAAAAABACAAAAAoAQAAZHJzL2Uyb0RvYy54bWxQ&#10;SwUGAAAAAAYABgBZAQAAjQUAAAAA&#10;">
                <v:fill on="t" focussize="0,0"/>
                <v:stroke color="#000000" joinstyle="miter"/>
                <v:imagedata o:title=""/>
                <o:lock v:ext="edit" aspectratio="f"/>
                <v:textbox>
                  <w:txbxContent>
                    <w:p>
                      <w:pPr>
                        <w:rPr>
                          <w:rFonts w:hint="default" w:eastAsia="宋体"/>
                          <w:lang w:val="en-US" w:eastAsia="zh-CN"/>
                        </w:rPr>
                      </w:pPr>
                      <w:r>
                        <w:rPr>
                          <w:rFonts w:hint="eastAsia"/>
                          <w:lang w:val="en-US" w:eastAsia="zh-CN"/>
                        </w:rPr>
                        <w:t>输入：所规定的相关信息</w:t>
                      </w:r>
                    </w:p>
                  </w:txbxContent>
                </v:textbox>
              </v:shape>
            </w:pict>
          </mc:Fallback>
        </mc:AlternateContent>
      </w:r>
    </w:p>
    <w:p>
      <w:pPr>
        <w:bidi w:val="0"/>
        <w:rPr>
          <w:rFonts w:hint="eastAsia" w:ascii="Calibri" w:hAnsi="Calibri" w:eastAsia="宋体" w:cs="Times New Roman"/>
          <w:kern w:val="2"/>
          <w:sz w:val="21"/>
          <w:szCs w:val="24"/>
          <w:lang w:val="en-US" w:eastAsia="zh-CN" w:bidi="ar-SA"/>
        </w:rPr>
      </w:pPr>
      <w:r>
        <w:rPr>
          <w:sz w:val="21"/>
        </w:rPr>
        <mc:AlternateContent>
          <mc:Choice Requires="wps">
            <w:drawing>
              <wp:anchor distT="0" distB="0" distL="114300" distR="114300" simplePos="0" relativeHeight="251683840" behindDoc="0" locked="0" layoutInCell="1" allowOverlap="1">
                <wp:simplePos x="0" y="0"/>
                <wp:positionH relativeFrom="column">
                  <wp:posOffset>1209040</wp:posOffset>
                </wp:positionH>
                <wp:positionV relativeFrom="paragraph">
                  <wp:posOffset>127000</wp:posOffset>
                </wp:positionV>
                <wp:extent cx="3101340" cy="259080"/>
                <wp:effectExtent l="4445" t="4445" r="18415" b="10795"/>
                <wp:wrapNone/>
                <wp:docPr id="139" name="文本框 139"/>
                <wp:cNvGraphicFramePr/>
                <a:graphic xmlns:a="http://schemas.openxmlformats.org/drawingml/2006/main">
                  <a:graphicData uri="http://schemas.microsoft.com/office/word/2010/wordprocessingShape">
                    <wps:wsp>
                      <wps:cNvSpPr txBox="1"/>
                      <wps:spPr>
                        <a:xfrm>
                          <a:off x="0" y="0"/>
                          <a:ext cx="3101340" cy="2590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处理：遍历所有信息找出规定信息，修改相关数据</w:t>
                            </w:r>
                          </w:p>
                        </w:txbxContent>
                      </wps:txbx>
                      <wps:bodyPr upright="1"/>
                    </wps:wsp>
                  </a:graphicData>
                </a:graphic>
              </wp:anchor>
            </w:drawing>
          </mc:Choice>
          <mc:Fallback>
            <w:pict>
              <v:shape id="_x0000_s1026" o:spid="_x0000_s1026" o:spt="202" type="#_x0000_t202" style="position:absolute;left:0pt;margin-left:95.2pt;margin-top:10pt;height:20.4pt;width:244.2pt;z-index:251683840;mso-width-relative:page;mso-height-relative:page;" fillcolor="#FFFFFF" filled="t" stroked="t" coordsize="21600,21600" o:gfxdata="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4cNgV9YAAAAJAQAADwAAAAAAAAABACAAAAAiAAAAZHJzL2Rvd25yZXYueG1sUEsBAhQA&#10;FAAAAAgAh07iQP6NVpf0AQAA7AMAAA4AAAAAAAAAAQAgAAAAJQEAAGRycy9lMm9Eb2MueG1sUEsF&#10;BgAAAAAGAAYAWQEAAIsFAAAAAA==&#10;">
                <v:fill on="t" focussize="0,0"/>
                <v:stroke color="#000000" joinstyle="miter"/>
                <v:imagedata o:title=""/>
                <o:lock v:ext="edit" aspectratio="f"/>
                <v:textbox>
                  <w:txbxContent>
                    <w:p>
                      <w:pPr>
                        <w:rPr>
                          <w:rFonts w:hint="default" w:eastAsia="宋体"/>
                          <w:lang w:val="en-US" w:eastAsia="zh-CN"/>
                        </w:rPr>
                      </w:pPr>
                      <w:r>
                        <w:rPr>
                          <w:rFonts w:hint="eastAsia"/>
                          <w:lang w:val="en-US" w:eastAsia="zh-CN"/>
                        </w:rPr>
                        <w:t>处理：遍历所有信息找出规定信息，修改相关数据</w:t>
                      </w:r>
                    </w:p>
                  </w:txbxContent>
                </v:textbox>
              </v:shape>
            </w:pict>
          </mc:Fallback>
        </mc:AlternateConten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numPr>
          <w:ilvl w:val="0"/>
          <w:numId w:val="1"/>
        </w:numPr>
        <w:bidi w:val="0"/>
        <w:ind w:left="0" w:leftChars="0" w:firstLine="0" w:firstLineChars="0"/>
        <w:outlineLvl w:val="0"/>
        <w:rPr>
          <w:rFonts w:hint="eastAsia"/>
          <w:sz w:val="28"/>
          <w:szCs w:val="28"/>
          <w:lang w:val="en-US" w:eastAsia="zh-CN"/>
        </w:rPr>
      </w:pPr>
      <w:bookmarkStart w:id="33" w:name="_Toc1584"/>
      <w:r>
        <w:rPr>
          <w:rFonts w:hint="eastAsia"/>
          <w:sz w:val="28"/>
          <w:szCs w:val="28"/>
          <w:lang w:val="en-US" w:eastAsia="zh-CN"/>
        </w:rPr>
        <w:t>系统选择的可能性</w:t>
      </w:r>
      <w:bookmarkEnd w:id="33"/>
    </w:p>
    <w:p>
      <w:pPr>
        <w:numPr>
          <w:numId w:val="0"/>
        </w:numPr>
        <w:bidi w:val="0"/>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由于图书馆管理信息系统的复杂性比较大，模块比较多，因此可供选择的设计方法的余地不是太大。</w:t>
      </w:r>
    </w:p>
    <w:p>
      <w:pPr>
        <w:numPr>
          <w:numId w:val="0"/>
        </w:numPr>
        <w:bidi w:val="0"/>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1、利用自己的人力资源、知识技术和经验自主开发设计，通过自主开发可以锻炼自己的人员，积累经验，此外可节省经费。</w:t>
      </w:r>
    </w:p>
    <w:p>
      <w:pPr>
        <w:numPr>
          <w:numId w:val="0"/>
        </w:numPr>
        <w:bidi w:val="0"/>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2、通过成熟的软件开发商，他们的专业化程度高，队伍整齐，经验丰富,但收费往往比较高。</w:t>
      </w:r>
      <w:r>
        <w:rPr>
          <w:rFonts w:hint="default" w:ascii="宋体" w:hAnsi="宋体" w:eastAsia="宋体" w:cs="宋体"/>
          <w:sz w:val="24"/>
          <w:szCs w:val="24"/>
          <w:lang w:val="en-US" w:eastAsia="zh-CN"/>
        </w:rPr>
        <w:t>在自主开发的选择里面数据的存储方面可考虑SQLserver2000系统和VB友好强大的界面功能，硬件方面则选择简单的集线器(harbor)。</w:t>
      </w:r>
    </w:p>
    <w:p>
      <w:pPr>
        <w:numPr>
          <w:numId w:val="0"/>
        </w:numPr>
        <w:outlineLvl w:val="0"/>
        <w:rPr>
          <w:rFonts w:hint="eastAsia"/>
          <w:sz w:val="28"/>
          <w:szCs w:val="28"/>
          <w:lang w:val="en-US" w:eastAsia="zh-CN"/>
        </w:rPr>
      </w:pPr>
      <w:bookmarkStart w:id="34" w:name="_Toc7578"/>
      <w:r>
        <w:rPr>
          <w:rFonts w:hint="eastAsia"/>
          <w:sz w:val="28"/>
          <w:szCs w:val="28"/>
          <w:lang w:val="en-US" w:eastAsia="zh-CN"/>
        </w:rPr>
        <w:t>五．经济可行性分析</w:t>
      </w:r>
      <w:bookmarkEnd w:id="34"/>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作为图书馆这样的商业性质较小的场所，其经济成分比重相对较少，主要是支出的费用:其中包括设备购置费、软件开发费用、管理和维护费、人员工资和培训费等。由于各个图书馆实行统一操作， 系统共享，其设备购置，人员工资，维护费用相对较少，前期的资金投入主要集中于购置图书上。建立信息中心，可将来自各方面的信息集中管理，提高图书管理的计划性和预见性，快速地反馈市场信息。</w:t>
      </w:r>
    </w:p>
    <w:p>
      <w:pPr>
        <w:numPr>
          <w:ilvl w:val="0"/>
          <w:numId w:val="0"/>
        </w:numPr>
        <w:outlineLvl w:val="0"/>
        <w:rPr>
          <w:rFonts w:hint="default"/>
          <w:sz w:val="28"/>
          <w:szCs w:val="28"/>
          <w:lang w:val="en-US" w:eastAsia="zh-CN"/>
        </w:rPr>
      </w:pPr>
      <w:bookmarkStart w:id="35" w:name="_Toc5193"/>
      <w:r>
        <w:rPr>
          <w:rFonts w:hint="eastAsia"/>
          <w:sz w:val="28"/>
          <w:szCs w:val="28"/>
          <w:lang w:val="en-US" w:eastAsia="zh-CN"/>
        </w:rPr>
        <w:t>六．技术可行性分析</w:t>
      </w:r>
      <w:bookmarkEnd w:id="35"/>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技术上的可行性分析主要分析现有技术条件能否顺利完成开发工作，硬件、软件配置能否满足开发者的需要，各类技术人员的数量，水平，来源等。图书馆管理系统的工作主要是在读者和图书馆之间架起一座桥梁,能相互沟通信息和处理信息。这- -特点非常适合计算机特点，通过网络internet技术，发挥计算机的信息传输速度快、准确度高的优势。计算机硬件和软件技术的飞速发展，为系统的建设提供了技术条件。</w:t>
      </w:r>
    </w:p>
    <w:p>
      <w:pPr>
        <w:numPr>
          <w:ilvl w:val="0"/>
          <w:numId w:val="0"/>
        </w:numPr>
        <w:outlineLvl w:val="0"/>
        <w:rPr>
          <w:rFonts w:hint="default"/>
          <w:sz w:val="28"/>
          <w:szCs w:val="28"/>
          <w:lang w:val="en-US" w:eastAsia="zh-CN"/>
        </w:rPr>
      </w:pPr>
      <w:bookmarkStart w:id="36" w:name="_Toc10602"/>
      <w:r>
        <w:rPr>
          <w:rFonts w:hint="eastAsia"/>
          <w:sz w:val="28"/>
          <w:szCs w:val="28"/>
          <w:lang w:val="en-US" w:eastAsia="zh-CN"/>
        </w:rPr>
        <w:t>七．社会可行性分析</w:t>
      </w:r>
      <w:bookmarkEnd w:id="36"/>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会可行性有时也称为操作可行性，主要论证新系统在企业或机构开发和运行的可能性以及运行后可能一一起的对企业或机构的影响，即组织内外是否具备接受和使用新系统的条件。在当前信息技术飞速发展的大环境下，计算机技术和软件技术的更新是图书馆完全有可能也有能力采用这样先进的管理技术。它对图书馆带来的影响可以看到:对传统管理理念的冲击，可能引起管理层的变动和人员的调整。对图书馆工作人员的要求提高，使图书馆在一定的可能下进行机构精简，迫使工作人员继续学习新知识，拓宽图书馆在市场环境下的生存空间。对图书馆与读者之间业务方式的转变和扩充。</w:t>
      </w:r>
    </w:p>
    <w:p>
      <w:pPr>
        <w:numPr>
          <w:ilvl w:val="0"/>
          <w:numId w:val="0"/>
        </w:numPr>
        <w:outlineLvl w:val="0"/>
        <w:rPr>
          <w:rFonts w:hint="default"/>
          <w:sz w:val="28"/>
          <w:szCs w:val="28"/>
          <w:lang w:val="en-US" w:eastAsia="zh-CN"/>
        </w:rPr>
      </w:pPr>
      <w:bookmarkStart w:id="37" w:name="_Toc11947"/>
      <w:r>
        <w:rPr>
          <w:rFonts w:hint="eastAsia"/>
          <w:sz w:val="28"/>
          <w:szCs w:val="28"/>
          <w:lang w:val="en-US" w:eastAsia="zh-CN"/>
        </w:rPr>
        <w:t>八．管理可行性分析</w:t>
      </w:r>
      <w:bookmarkEnd w:id="37"/>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指管理人员对开发应用项目的态度和管理方面的条件。本系统可以全面实现对图书馆的采购、编目、检索、统计和流通等业务的计算机管理。它能使图书馆工作人员从繁重的工作中解脱出来，大大减轻了工作量，减少人为的工作失误,.全面提高图书馆的管理效率及服务质量，从而使图书馆管理水平和业务水平跃上一个新的台阶。因此，对于管理者来说，可以大大的减少人工成本，具有很高的使用价值。</w:t>
      </w:r>
    </w:p>
    <w:p>
      <w:pPr>
        <w:numPr>
          <w:ilvl w:val="0"/>
          <w:numId w:val="0"/>
        </w:numPr>
        <w:ind w:leftChars="0"/>
        <w:outlineLvl w:val="0"/>
        <w:rPr>
          <w:rFonts w:hint="default"/>
          <w:sz w:val="28"/>
          <w:szCs w:val="28"/>
          <w:lang w:val="en-US" w:eastAsia="zh-CN"/>
        </w:rPr>
      </w:pPr>
      <w:bookmarkStart w:id="38" w:name="_Toc104"/>
      <w:r>
        <w:rPr>
          <w:rFonts w:hint="eastAsia"/>
          <w:sz w:val="28"/>
          <w:szCs w:val="28"/>
          <w:lang w:val="en-US" w:eastAsia="zh-CN"/>
        </w:rPr>
        <w:t>九．法律可行性分析</w:t>
      </w:r>
      <w:bookmarkEnd w:id="38"/>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整个系统由于是自行开发，自行使用，所以系统本身不存在法律上的版权争议。在服务器软件方面，应该使用正版软件，开发过程中运用的SQL SERVER，Microsoft均为正版，编译器为开源性软件，不存在使用盗版软件产生的侵权法律纠纷。</w:t>
      </w:r>
    </w:p>
    <w:p>
      <w:pPr>
        <w:numPr>
          <w:ilvl w:val="0"/>
          <w:numId w:val="4"/>
        </w:numPr>
        <w:outlineLvl w:val="0"/>
        <w:rPr>
          <w:rFonts w:hint="eastAsia"/>
          <w:sz w:val="28"/>
          <w:szCs w:val="28"/>
          <w:lang w:val="en-US" w:eastAsia="zh-CN"/>
        </w:rPr>
      </w:pPr>
      <w:bookmarkStart w:id="39" w:name="_Toc6239"/>
      <w:r>
        <w:rPr>
          <w:rFonts w:hint="eastAsia"/>
          <w:sz w:val="28"/>
          <w:szCs w:val="28"/>
          <w:lang w:val="en-US" w:eastAsia="zh-CN"/>
        </w:rPr>
        <w:t>结论</w:t>
      </w:r>
      <w:bookmarkEnd w:id="39"/>
    </w:p>
    <w:p>
      <w:pPr>
        <w:numPr>
          <w:numId w:val="0"/>
        </w:numPr>
        <w:rPr>
          <w:rFonts w:hint="default"/>
          <w:sz w:val="24"/>
          <w:szCs w:val="24"/>
          <w:lang w:val="en-US" w:eastAsia="zh-CN"/>
        </w:rPr>
      </w:pPr>
      <w:r>
        <w:rPr>
          <w:rFonts w:hint="eastAsia"/>
          <w:sz w:val="24"/>
          <w:szCs w:val="24"/>
          <w:lang w:val="en-US" w:eastAsia="zh-CN"/>
        </w:rPr>
        <w:t>当今社会是信息化社会，随着计算机科学的快速发展与应用，工作的信息化可以是原本繁冗的工作变得简单，</w:t>
      </w:r>
      <w:r>
        <w:rPr>
          <w:rFonts w:hint="default"/>
          <w:sz w:val="24"/>
          <w:szCs w:val="24"/>
          <w:lang w:val="en-US" w:eastAsia="zh-CN"/>
        </w:rPr>
        <w:t>本项目具有方便快捷等优势，投资回报利益大，使得图书管理实现电子化，符合社会信息化发展的需要，技术、经济、操作、法律方面都是可行的，可以开发本系统。</w:t>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792C94"/>
    <w:multiLevelType w:val="singleLevel"/>
    <w:tmpl w:val="96792C94"/>
    <w:lvl w:ilvl="0" w:tentative="0">
      <w:start w:val="1"/>
      <w:numFmt w:val="upperLetter"/>
      <w:lvlText w:val="%1."/>
      <w:lvlJc w:val="left"/>
      <w:pPr>
        <w:tabs>
          <w:tab w:val="left" w:pos="312"/>
        </w:tabs>
      </w:pPr>
    </w:lvl>
  </w:abstractNum>
  <w:abstractNum w:abstractNumId="1">
    <w:nsid w:val="D41A0585"/>
    <w:multiLevelType w:val="singleLevel"/>
    <w:tmpl w:val="D41A0585"/>
    <w:lvl w:ilvl="0" w:tentative="0">
      <w:start w:val="10"/>
      <w:numFmt w:val="chineseCounting"/>
      <w:suff w:val="nothing"/>
      <w:lvlText w:val="%1．"/>
      <w:lvlJc w:val="left"/>
      <w:rPr>
        <w:rFonts w:hint="eastAsia"/>
      </w:rPr>
    </w:lvl>
  </w:abstractNum>
  <w:abstractNum w:abstractNumId="2">
    <w:nsid w:val="DAC22BA7"/>
    <w:multiLevelType w:val="singleLevel"/>
    <w:tmpl w:val="DAC22BA7"/>
    <w:lvl w:ilvl="0" w:tentative="0">
      <w:start w:val="1"/>
      <w:numFmt w:val="decimal"/>
      <w:suff w:val="nothing"/>
      <w:lvlText w:val="（%1）"/>
      <w:lvlJc w:val="left"/>
    </w:lvl>
  </w:abstractNum>
  <w:abstractNum w:abstractNumId="3">
    <w:nsid w:val="E1CCBA9D"/>
    <w:multiLevelType w:val="singleLevel"/>
    <w:tmpl w:val="E1CCBA9D"/>
    <w:lvl w:ilvl="0" w:tentative="0">
      <w:start w:val="1"/>
      <w:numFmt w:val="chineseCounting"/>
      <w:suff w:val="nothing"/>
      <w:lvlText w:val="%1．"/>
      <w:lvlJc w:val="left"/>
      <w:rPr>
        <w:rFonts w:hint="eastAsia"/>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暖冬">
    <w15:presenceInfo w15:providerId="WPS Office" w15:userId="18931785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7563CF"/>
    <w:rsid w:val="008E5862"/>
    <w:rsid w:val="07D6564A"/>
    <w:rsid w:val="26ED70A1"/>
    <w:rsid w:val="30756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toc 1"/>
    <w:basedOn w:val="1"/>
    <w:next w:val="1"/>
    <w:uiPriority w:val="0"/>
  </w:style>
  <w:style w:type="paragraph" w:styleId="4">
    <w:name w:val="toc 2"/>
    <w:basedOn w:val="1"/>
    <w:next w:val="1"/>
    <w:uiPriority w:val="0"/>
    <w:pPr>
      <w:ind w:left="420" w:leftChars="200"/>
    </w:pPr>
  </w:style>
  <w:style w:type="paragraph" w:styleId="5">
    <w:name w:val="Normal (Web)"/>
    <w:basedOn w:val="1"/>
    <w:uiPriority w:val="0"/>
    <w:rPr>
      <w:sz w:val="24"/>
    </w:rPr>
  </w:style>
  <w:style w:type="paragraph" w:customStyle="1" w:styleId="8">
    <w:name w:val="WPSOffice手动目录 1"/>
    <w:uiPriority w:val="0"/>
    <w:pPr>
      <w:ind w:leftChars="0"/>
    </w:pPr>
    <w:rPr>
      <w:sz w:val="20"/>
      <w:szCs w:val="20"/>
    </w:rPr>
  </w:style>
  <w:style w:type="paragraph" w:customStyle="1" w:styleId="9">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2020-05-13T12:34:00Z</dcterms:created>
  <dc:creator>暖冬</dc:creator>
  <cp:lastModifiedBy>暖冬</cp:lastModifiedBy>
  <dcterms:modified xsi:type="dcterms:W3CDTF">2020-05-17T02:28:59Z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